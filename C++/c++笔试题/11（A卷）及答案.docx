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870" w:rsidRPr="00553CA0" w:rsidRDefault="00370870">
      <w:pPr>
        <w:rPr>
          <w:rFonts w:ascii="Courier New" w:hAnsi="Courier New"/>
        </w:rPr>
      </w:pPr>
      <w:r w:rsidRPr="00553CA0">
        <w:rPr>
          <w:rFonts w:ascii="Courier New" w:hint="eastAsia"/>
        </w:rPr>
        <w:t>一、单项选择题</w:t>
      </w:r>
    </w:p>
    <w:p w:rsidR="00370870" w:rsidRPr="0099713B" w:rsidRDefault="00370870">
      <w:pPr>
        <w:rPr>
          <w:rFonts w:ascii="Courier New" w:hAnsi="Courier New"/>
          <w:color w:val="FF0000"/>
          <w:rPrChange w:id="0" w:author="何桢" w:date="2013-01-10T10:26:00Z">
            <w:rPr>
              <w:rFonts w:ascii="Courier New" w:hAnsi="Courier New"/>
            </w:rPr>
          </w:rPrChange>
        </w:rPr>
      </w:pPr>
      <w:r w:rsidRPr="0099713B">
        <w:rPr>
          <w:rFonts w:ascii="Courier New" w:hAnsi="Courier New"/>
          <w:color w:val="FF0000"/>
          <w:rPrChange w:id="1" w:author="何桢" w:date="2013-01-10T10:26:00Z">
            <w:rPr>
              <w:rFonts w:ascii="Courier New" w:hAnsi="Courier New"/>
            </w:rPr>
          </w:rPrChange>
        </w:rPr>
        <w:t>1</w:t>
      </w:r>
      <w:r w:rsidRPr="0099713B">
        <w:rPr>
          <w:rFonts w:ascii="Courier New" w:hint="eastAsia"/>
          <w:color w:val="FF0000"/>
          <w:rPrChange w:id="2" w:author="何桢" w:date="2013-01-10T10:26:00Z">
            <w:rPr>
              <w:rFonts w:ascii="Courier New" w:hint="eastAsia"/>
            </w:rPr>
          </w:rPrChange>
        </w:rPr>
        <w:t>、下列不是</w:t>
      </w:r>
      <w:r w:rsidRPr="0099713B">
        <w:rPr>
          <w:rFonts w:ascii="Courier New" w:hAnsi="Courier New"/>
          <w:color w:val="FF0000"/>
          <w:rPrChange w:id="3" w:author="何桢" w:date="2013-01-10T10:26:00Z">
            <w:rPr>
              <w:rFonts w:ascii="Courier New" w:hAnsi="Courier New"/>
            </w:rPr>
          </w:rPrChange>
        </w:rPr>
        <w:t>C++</w:t>
      </w:r>
      <w:r w:rsidRPr="0099713B">
        <w:rPr>
          <w:rFonts w:ascii="Courier New" w:hint="eastAsia"/>
          <w:color w:val="FF0000"/>
          <w:rPrChange w:id="4" w:author="何桢" w:date="2013-01-10T10:26:00Z">
            <w:rPr>
              <w:rFonts w:ascii="Courier New" w:hint="eastAsia"/>
            </w:rPr>
          </w:rPrChange>
        </w:rPr>
        <w:t>合法字面常量的是（</w:t>
      </w:r>
      <w:r w:rsidRPr="0099713B">
        <w:rPr>
          <w:rFonts w:ascii="Courier New" w:hAnsi="Courier New"/>
          <w:color w:val="FF0000"/>
          <w:rPrChange w:id="5" w:author="何桢" w:date="2013-01-10T10:26:00Z">
            <w:rPr>
              <w:rFonts w:ascii="Courier New" w:hAnsi="Courier New"/>
            </w:rPr>
          </w:rPrChange>
        </w:rPr>
        <w:t xml:space="preserve">  B   </w:t>
      </w:r>
      <w:r w:rsidRPr="0099713B">
        <w:rPr>
          <w:rFonts w:ascii="Courier New" w:hint="eastAsia"/>
          <w:color w:val="FF0000"/>
          <w:rPrChange w:id="6" w:author="何桢" w:date="2013-01-10T10:26:00Z">
            <w:rPr>
              <w:rFonts w:ascii="Courier New" w:hint="eastAsia"/>
            </w:rPr>
          </w:rPrChange>
        </w:rPr>
        <w:t>）</w:t>
      </w:r>
    </w:p>
    <w:p w:rsidR="00370870" w:rsidRPr="0099713B" w:rsidRDefault="00370870">
      <w:pPr>
        <w:rPr>
          <w:rFonts w:ascii="Courier New" w:hAnsi="Courier New"/>
          <w:color w:val="FF0000"/>
          <w:lang w:val="pl-PL"/>
          <w:rPrChange w:id="7" w:author="何桢" w:date="2013-01-10T10:26:00Z">
            <w:rPr>
              <w:rFonts w:ascii="Courier New" w:hAnsi="Courier New"/>
              <w:lang w:val="pl-PL"/>
            </w:rPr>
          </w:rPrChange>
        </w:rPr>
      </w:pPr>
      <w:r w:rsidRPr="0099713B">
        <w:rPr>
          <w:rFonts w:ascii="Courier New" w:hAnsi="Courier New"/>
          <w:color w:val="FF0000"/>
          <w:lang w:val="pl-PL"/>
          <w:rPrChange w:id="8" w:author="何桢" w:date="2013-01-10T10:26:00Z">
            <w:rPr>
              <w:rFonts w:ascii="Courier New" w:hAnsi="Courier New"/>
              <w:lang w:val="pl-PL"/>
            </w:rPr>
          </w:rPrChange>
        </w:rPr>
        <w:t xml:space="preserve">A.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7"/>
          <w:attr w:name="UnitName" w:val="l"/>
        </w:smartTagPr>
        <w:r w:rsidRPr="0099713B">
          <w:rPr>
            <w:rFonts w:ascii="Courier New" w:hAnsi="Courier New"/>
            <w:color w:val="FF0000"/>
            <w:lang w:val="pl-PL"/>
            <w:rPrChange w:id="9" w:author="何桢" w:date="2013-01-10T10:26:00Z">
              <w:rPr>
                <w:rFonts w:ascii="Courier New" w:hAnsi="Courier New"/>
                <w:lang w:val="pl-PL"/>
              </w:rPr>
            </w:rPrChange>
          </w:rPr>
          <w:t>0237L</w:t>
        </w:r>
      </w:smartTag>
      <w:r w:rsidRPr="0099713B">
        <w:rPr>
          <w:rFonts w:ascii="Courier New" w:hAnsi="Courier New"/>
          <w:color w:val="FF0000"/>
          <w:lang w:val="pl-PL"/>
          <w:rPrChange w:id="10" w:author="何桢" w:date="2013-01-10T10:26:00Z">
            <w:rPr>
              <w:rFonts w:ascii="Courier New" w:hAnsi="Courier New"/>
              <w:lang w:val="pl-PL"/>
            </w:rPr>
          </w:rPrChange>
        </w:rPr>
        <w:t xml:space="preserve"> B. ‘abc’ C. 0xabc D. 0.237</w:t>
      </w:r>
    </w:p>
    <w:p w:rsidR="00370870" w:rsidRPr="003941B3" w:rsidRDefault="00370870">
      <w:pPr>
        <w:rPr>
          <w:rFonts w:ascii="Courier New" w:hAnsi="Courier New"/>
          <w:lang w:val="pl-PL"/>
        </w:rPr>
      </w:pPr>
    </w:p>
    <w:p w:rsidR="00370870" w:rsidRPr="003941B3" w:rsidRDefault="00370870">
      <w:pPr>
        <w:rPr>
          <w:rFonts w:ascii="Courier New" w:hAnsi="Courier New"/>
          <w:lang w:val="pl-PL"/>
        </w:rPr>
      </w:pPr>
      <w:r w:rsidRPr="003941B3">
        <w:rPr>
          <w:rFonts w:ascii="Courier New" w:hAnsi="Courier New"/>
          <w:lang w:val="pl-PL"/>
        </w:rPr>
        <w:t>2</w:t>
      </w:r>
      <w:r w:rsidRPr="00553CA0">
        <w:rPr>
          <w:rFonts w:ascii="Courier New" w:hint="eastAsia"/>
        </w:rPr>
        <w:t>、设</w:t>
      </w:r>
      <w:r w:rsidRPr="003941B3">
        <w:rPr>
          <w:rFonts w:ascii="Courier New" w:hint="eastAsia"/>
          <w:lang w:val="pl-PL"/>
        </w:rPr>
        <w:t>：</w:t>
      </w:r>
      <w:r w:rsidRPr="003941B3">
        <w:rPr>
          <w:rFonts w:ascii="Courier New" w:hAnsi="Courier New"/>
          <w:lang w:val="pl-PL"/>
        </w:rPr>
        <w:t>int x=5,y=6; !(x++)||(y--)</w:t>
      </w:r>
      <w:r w:rsidRPr="00553CA0">
        <w:rPr>
          <w:rFonts w:ascii="Courier New" w:hint="eastAsia"/>
        </w:rPr>
        <w:t>语句运行后</w:t>
      </w:r>
      <w:r w:rsidRPr="003941B3">
        <w:rPr>
          <w:rFonts w:ascii="Courier New" w:hint="eastAsia"/>
          <w:lang w:val="pl-PL"/>
        </w:rPr>
        <w:t>，</w:t>
      </w:r>
      <w:r w:rsidRPr="00553CA0">
        <w:rPr>
          <w:rFonts w:ascii="Courier New" w:hint="eastAsia"/>
        </w:rPr>
        <w:t>变量</w:t>
      </w:r>
      <w:r w:rsidRPr="003941B3">
        <w:rPr>
          <w:rFonts w:ascii="Courier New" w:hAnsi="Courier New"/>
          <w:lang w:val="pl-PL"/>
        </w:rPr>
        <w:t>x</w:t>
      </w:r>
      <w:r w:rsidRPr="00553CA0">
        <w:rPr>
          <w:rFonts w:ascii="Courier New" w:hint="eastAsia"/>
        </w:rPr>
        <w:t>和</w:t>
      </w:r>
      <w:r w:rsidRPr="003941B3">
        <w:rPr>
          <w:rFonts w:ascii="Courier New" w:hAnsi="Courier New"/>
          <w:lang w:val="pl-PL"/>
        </w:rPr>
        <w:t>y</w:t>
      </w:r>
      <w:r w:rsidRPr="00553CA0">
        <w:rPr>
          <w:rFonts w:ascii="Courier New" w:hint="eastAsia"/>
        </w:rPr>
        <w:t>的值分别为</w:t>
      </w:r>
      <w:r w:rsidRPr="003941B3">
        <w:rPr>
          <w:rFonts w:ascii="Courier New" w:hint="eastAsia"/>
          <w:lang w:val="pl-PL"/>
        </w:rPr>
        <w:t>（</w:t>
      </w:r>
      <w:r w:rsidRPr="003941B3">
        <w:rPr>
          <w:rFonts w:ascii="Courier New" w:hAnsi="Courier New"/>
          <w:lang w:val="pl-PL"/>
        </w:rPr>
        <w:t xml:space="preserve">  D  </w:t>
      </w:r>
      <w:r w:rsidRPr="003941B3">
        <w:rPr>
          <w:rFonts w:ascii="Courier New" w:hint="eastAsia"/>
          <w:lang w:val="pl-PL"/>
        </w:rPr>
        <w:t>）</w:t>
      </w:r>
    </w:p>
    <w:p w:rsidR="00370870" w:rsidRPr="003941B3" w:rsidRDefault="00370870">
      <w:pPr>
        <w:rPr>
          <w:rFonts w:ascii="Courier New" w:hAnsi="Courier New"/>
          <w:lang w:val="es-ES"/>
        </w:rPr>
      </w:pPr>
      <w:r w:rsidRPr="003941B3">
        <w:rPr>
          <w:rFonts w:ascii="Courier New" w:hAnsi="Courier New"/>
          <w:lang w:val="es-ES"/>
        </w:rPr>
        <w:t>A. x=6,y=6 B.x=5,y=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"/>
          <w:attr w:name="UnitName" w:val="C"/>
        </w:smartTagPr>
        <w:r w:rsidRPr="003941B3">
          <w:rPr>
            <w:rFonts w:ascii="Courier New" w:hAnsi="Courier New"/>
            <w:lang w:val="es-ES"/>
          </w:rPr>
          <w:t>6 C</w:t>
        </w:r>
      </w:smartTag>
      <w:r w:rsidRPr="003941B3">
        <w:rPr>
          <w:rFonts w:ascii="Courier New" w:hAnsi="Courier New"/>
          <w:lang w:val="es-ES"/>
        </w:rPr>
        <w:t>. x=5,y=5 D.x=6,y=5</w:t>
      </w:r>
    </w:p>
    <w:p w:rsidR="00370870" w:rsidRPr="00370870" w:rsidRDefault="00370870">
      <w:pPr>
        <w:rPr>
          <w:rFonts w:ascii="Courier New" w:hAnsi="Courier New"/>
          <w:lang w:val="es-ES"/>
          <w:rPrChange w:id="11" w:author="Unknown">
            <w:rPr>
              <w:rFonts w:ascii="Courier New" w:hAnsi="Courier New"/>
            </w:rPr>
          </w:rPrChange>
        </w:rPr>
      </w:pPr>
    </w:p>
    <w:p w:rsidR="00370870" w:rsidRPr="00370870" w:rsidRDefault="000B349F">
      <w:pPr>
        <w:rPr>
          <w:rFonts w:ascii="Courier New" w:hAnsi="Courier New"/>
          <w:lang w:val="es-ES"/>
          <w:rPrChange w:id="12" w:author="sony" w:date="2013-01-09T09:46:00Z">
            <w:rPr>
              <w:rFonts w:ascii="Courier New" w:hAnsi="Courier New"/>
            </w:rPr>
          </w:rPrChange>
        </w:rPr>
      </w:pPr>
      <w:r w:rsidRPr="000B349F">
        <w:rPr>
          <w:rFonts w:ascii="Courier New" w:hAnsi="Courier New"/>
          <w:lang w:val="es-ES"/>
          <w:rPrChange w:id="13" w:author="sony" w:date="2013-01-09T09:46:00Z">
            <w:rPr>
              <w:rFonts w:ascii="Courier New" w:hAnsi="Courier New"/>
            </w:rPr>
          </w:rPrChange>
        </w:rPr>
        <w:t>3</w:t>
      </w:r>
      <w:r w:rsidR="00370870" w:rsidRPr="00553CA0">
        <w:rPr>
          <w:rFonts w:ascii="Courier New" w:hint="eastAsia"/>
        </w:rPr>
        <w:t>、下列关于数组初始化正确的是</w:t>
      </w:r>
      <w:r w:rsidRPr="000B349F">
        <w:rPr>
          <w:rFonts w:ascii="Courier New" w:hint="eastAsia"/>
          <w:lang w:val="es-ES"/>
          <w:rPrChange w:id="14" w:author="sony" w:date="2013-01-09T09:46:00Z">
            <w:rPr>
              <w:rFonts w:ascii="Courier New" w:hint="eastAsia"/>
            </w:rPr>
          </w:rPrChange>
        </w:rPr>
        <w:t>（</w:t>
      </w:r>
      <w:r w:rsidRPr="000B349F">
        <w:rPr>
          <w:rFonts w:ascii="Courier New" w:hAnsi="Courier New"/>
          <w:lang w:val="es-ES"/>
          <w:rPrChange w:id="15" w:author="sony" w:date="2013-01-09T09:46:00Z">
            <w:rPr>
              <w:rFonts w:ascii="Courier New" w:hAnsi="Courier New"/>
            </w:rPr>
          </w:rPrChange>
        </w:rPr>
        <w:t xml:space="preserve">  A   </w:t>
      </w:r>
      <w:r w:rsidRPr="000B349F">
        <w:rPr>
          <w:rFonts w:ascii="Courier New" w:hint="eastAsia"/>
          <w:lang w:val="es-ES"/>
          <w:rPrChange w:id="16" w:author="sony" w:date="2013-01-09T09:46:00Z">
            <w:rPr>
              <w:rFonts w:ascii="Courier New" w:hint="eastAsia"/>
            </w:rPr>
          </w:rPrChange>
        </w:rPr>
        <w:t>）</w:t>
      </w:r>
    </w:p>
    <w:p w:rsidR="00370870" w:rsidRPr="00370870" w:rsidRDefault="000B349F">
      <w:pPr>
        <w:rPr>
          <w:rFonts w:ascii="Courier New" w:hAnsi="Courier New"/>
          <w:lang w:val="es-ES"/>
          <w:rPrChange w:id="17" w:author="sony" w:date="2013-01-09T09:46:00Z">
            <w:rPr>
              <w:rFonts w:ascii="Courier New" w:hAnsi="Courier New"/>
            </w:rPr>
          </w:rPrChange>
        </w:rPr>
      </w:pPr>
      <w:r w:rsidRPr="000B349F">
        <w:rPr>
          <w:rFonts w:ascii="Courier New" w:hAnsi="Courier New"/>
          <w:lang w:val="es-ES"/>
          <w:rPrChange w:id="18" w:author="sony" w:date="2013-01-09T09:46:00Z">
            <w:rPr>
              <w:rFonts w:ascii="Courier New" w:hAnsi="Courier New"/>
            </w:rPr>
          </w:rPrChange>
        </w:rPr>
        <w:t xml:space="preserve">A. char a[2][20] = </w:t>
      </w:r>
      <w:r>
        <w:rPr>
          <w:rFonts w:ascii="Courier New" w:hAnsi="Courier New"/>
          <w:lang w:val="es-ES"/>
        </w:rPr>
        <w:t>{</w:t>
      </w:r>
      <w:r w:rsidRPr="000B349F">
        <w:rPr>
          <w:rFonts w:ascii="Courier New" w:hAnsi="Courier New"/>
          <w:lang w:val="es-ES"/>
          <w:rPrChange w:id="19" w:author="sony" w:date="2013-01-09T09:46:00Z">
            <w:rPr>
              <w:rFonts w:ascii="Courier New" w:hAnsi="Courier New"/>
            </w:rPr>
          </w:rPrChange>
        </w:rPr>
        <w:t>“C++”, “programming”</w:t>
      </w:r>
      <w:r>
        <w:rPr>
          <w:rFonts w:ascii="Courier New" w:hAnsi="Courier New"/>
          <w:lang w:val="es-ES"/>
        </w:rPr>
        <w:t>}</w:t>
      </w:r>
      <w:r w:rsidRPr="000B349F">
        <w:rPr>
          <w:rFonts w:ascii="Courier New" w:hAnsi="Courier New"/>
          <w:lang w:val="es-ES"/>
          <w:rPrChange w:id="20" w:author="sony" w:date="2013-01-09T09:46:00Z">
            <w:rPr>
              <w:rFonts w:ascii="Courier New" w:hAnsi="Courier New"/>
            </w:rPr>
          </w:rPrChange>
        </w:rPr>
        <w:t>;</w:t>
      </w:r>
    </w:p>
    <w:p w:rsidR="00370870" w:rsidRPr="00553CA0" w:rsidRDefault="00370870">
      <w:pPr>
        <w:rPr>
          <w:rFonts w:ascii="Courier New" w:hAnsi="Courier New"/>
        </w:rPr>
      </w:pPr>
      <w:r w:rsidRPr="00553CA0">
        <w:rPr>
          <w:rFonts w:ascii="Courier New" w:hAnsi="Courier New"/>
        </w:rPr>
        <w:t xml:space="preserve">B. char </w:t>
      </w:r>
      <w:proofErr w:type="gramStart"/>
      <w:r w:rsidRPr="00553CA0">
        <w:rPr>
          <w:rFonts w:ascii="Courier New" w:hAnsi="Courier New"/>
        </w:rPr>
        <w:t>b[</w:t>
      </w:r>
      <w:proofErr w:type="gramEnd"/>
      <w:r w:rsidRPr="00553CA0">
        <w:rPr>
          <w:rFonts w:ascii="Courier New" w:hAnsi="Courier New"/>
        </w:rPr>
        <w:t>10]; b=”C++ programming”;</w:t>
      </w:r>
    </w:p>
    <w:p w:rsidR="00370870" w:rsidRPr="00553CA0" w:rsidRDefault="00370870">
      <w:pPr>
        <w:rPr>
          <w:rFonts w:ascii="Courier New" w:hAnsi="Courier New"/>
        </w:rPr>
      </w:pPr>
      <w:r w:rsidRPr="00553CA0">
        <w:rPr>
          <w:rFonts w:ascii="Courier New" w:hAnsi="Courier New"/>
        </w:rPr>
        <w:t xml:space="preserve">C. </w:t>
      </w:r>
      <w:proofErr w:type="spellStart"/>
      <w:r w:rsidRPr="00553CA0">
        <w:rPr>
          <w:rFonts w:ascii="Courier New" w:hAnsi="Courier New"/>
        </w:rPr>
        <w:t>int</w:t>
      </w:r>
      <w:proofErr w:type="spellEnd"/>
      <w:r w:rsidRPr="00553CA0">
        <w:rPr>
          <w:rFonts w:ascii="Courier New" w:hAnsi="Courier New"/>
        </w:rPr>
        <w:t xml:space="preserve"> </w:t>
      </w:r>
      <w:proofErr w:type="gramStart"/>
      <w:r w:rsidRPr="00553CA0">
        <w:rPr>
          <w:rFonts w:ascii="Courier New" w:hAnsi="Courier New"/>
        </w:rPr>
        <w:t>c[</w:t>
      </w:r>
      <w:proofErr w:type="gramEnd"/>
      <w:r w:rsidRPr="00553CA0">
        <w:rPr>
          <w:rFonts w:ascii="Courier New" w:hAnsi="Courier New"/>
        </w:rPr>
        <w:t>2,3]={1,2,3,4,5,6};</w:t>
      </w:r>
    </w:p>
    <w:p w:rsidR="00370870" w:rsidRPr="00553CA0" w:rsidRDefault="00370870">
      <w:pPr>
        <w:rPr>
          <w:rFonts w:ascii="Courier New" w:hAnsi="Courier New"/>
        </w:rPr>
      </w:pPr>
      <w:r w:rsidRPr="00553CA0">
        <w:rPr>
          <w:rFonts w:ascii="Courier New" w:hAnsi="Courier New"/>
        </w:rPr>
        <w:t xml:space="preserve">D. </w:t>
      </w:r>
      <w:proofErr w:type="spellStart"/>
      <w:r w:rsidRPr="00553CA0">
        <w:rPr>
          <w:rFonts w:ascii="Courier New" w:hAnsi="Courier New"/>
        </w:rPr>
        <w:t>int</w:t>
      </w:r>
      <w:proofErr w:type="spellEnd"/>
      <w:r w:rsidRPr="00553CA0">
        <w:rPr>
          <w:rFonts w:ascii="Courier New" w:hAnsi="Courier New"/>
        </w:rPr>
        <w:t xml:space="preserve"> </w:t>
      </w:r>
      <w:proofErr w:type="gramStart"/>
      <w:r w:rsidRPr="00553CA0">
        <w:rPr>
          <w:rFonts w:ascii="Courier New" w:hAnsi="Courier New"/>
        </w:rPr>
        <w:t>d[</w:t>
      </w:r>
      <w:proofErr w:type="gramEnd"/>
      <w:r w:rsidRPr="00553CA0">
        <w:rPr>
          <w:rFonts w:ascii="Courier New" w:hAnsi="Courier New"/>
        </w:rPr>
        <w:t>6] = {1,2,3,4,5,6,7};</w:t>
      </w:r>
    </w:p>
    <w:p w:rsidR="00370870" w:rsidRPr="00553CA0" w:rsidRDefault="00370870">
      <w:pPr>
        <w:rPr>
          <w:rFonts w:ascii="Courier New" w:hAnsi="Courier New"/>
        </w:rPr>
      </w:pPr>
    </w:p>
    <w:p w:rsidR="00370870" w:rsidRPr="0099713B" w:rsidRDefault="00370870">
      <w:pPr>
        <w:rPr>
          <w:rFonts w:ascii="Courier New" w:hAnsi="Courier New"/>
          <w:color w:val="FF0000"/>
          <w:u w:val="single"/>
          <w:rPrChange w:id="21" w:author="何桢" w:date="2013-01-10T10:28:00Z">
            <w:rPr>
              <w:rFonts w:ascii="Courier New" w:hAnsi="Courier New"/>
            </w:rPr>
          </w:rPrChange>
        </w:rPr>
      </w:pPr>
      <w:r w:rsidRPr="0099713B">
        <w:rPr>
          <w:rFonts w:ascii="Courier New" w:hAnsi="Courier New"/>
          <w:color w:val="FF0000"/>
          <w:u w:val="single"/>
          <w:rPrChange w:id="22" w:author="何桢" w:date="2013-01-10T10:28:00Z">
            <w:rPr>
              <w:rFonts w:ascii="Courier New" w:hAnsi="Courier New"/>
            </w:rPr>
          </w:rPrChange>
        </w:rPr>
        <w:t xml:space="preserve">4. </w:t>
      </w:r>
      <w:r w:rsidRPr="0099713B">
        <w:rPr>
          <w:rFonts w:ascii="Courier New" w:hint="eastAsia"/>
          <w:color w:val="FF0000"/>
          <w:u w:val="single"/>
          <w:rPrChange w:id="23" w:author="何桢" w:date="2013-01-10T10:28:00Z">
            <w:rPr>
              <w:rFonts w:ascii="Courier New" w:hint="eastAsia"/>
            </w:rPr>
          </w:rPrChange>
        </w:rPr>
        <w:t>设</w:t>
      </w:r>
      <w:proofErr w:type="spellStart"/>
      <w:r w:rsidRPr="0099713B">
        <w:rPr>
          <w:rFonts w:ascii="Courier New" w:hAnsi="Courier New"/>
          <w:color w:val="FF0000"/>
          <w:u w:val="single"/>
          <w:rPrChange w:id="24" w:author="何桢" w:date="2013-01-10T10:28:00Z">
            <w:rPr>
              <w:rFonts w:ascii="Courier New" w:hAnsi="Courier New"/>
            </w:rPr>
          </w:rPrChange>
        </w:rPr>
        <w:t>enum</w:t>
      </w:r>
      <w:proofErr w:type="spellEnd"/>
      <w:r w:rsidRPr="0099713B">
        <w:rPr>
          <w:rFonts w:ascii="Courier New" w:hAnsi="Courier New"/>
          <w:color w:val="FF0000"/>
          <w:u w:val="single"/>
          <w:rPrChange w:id="25" w:author="何桢" w:date="2013-01-10T10:28:00Z">
            <w:rPr>
              <w:rFonts w:ascii="Courier New" w:hAnsi="Courier New"/>
            </w:rPr>
          </w:rPrChange>
        </w:rPr>
        <w:t xml:space="preserve"> day {Mon, Tue, Wed, Thu=4, Fri, Sat, Sun}; </w:t>
      </w:r>
      <w:r w:rsidRPr="0099713B">
        <w:rPr>
          <w:rFonts w:ascii="Courier New" w:hint="eastAsia"/>
          <w:color w:val="FF0000"/>
          <w:u w:val="single"/>
          <w:rPrChange w:id="26" w:author="何桢" w:date="2013-01-10T10:28:00Z">
            <w:rPr>
              <w:rFonts w:ascii="Courier New" w:hint="eastAsia"/>
            </w:rPr>
          </w:rPrChange>
        </w:rPr>
        <w:t>下列说法正确的是（</w:t>
      </w:r>
      <w:r w:rsidRPr="0099713B">
        <w:rPr>
          <w:rFonts w:ascii="Courier New" w:hAnsi="Courier New"/>
          <w:color w:val="FF0000"/>
          <w:u w:val="single"/>
          <w:rPrChange w:id="27" w:author="何桢" w:date="2013-01-10T10:28:00Z">
            <w:rPr>
              <w:rFonts w:ascii="Courier New" w:hAnsi="Courier New"/>
            </w:rPr>
          </w:rPrChange>
        </w:rPr>
        <w:t xml:space="preserve">  D  </w:t>
      </w:r>
      <w:r w:rsidRPr="0099713B">
        <w:rPr>
          <w:rFonts w:ascii="Courier New" w:hint="eastAsia"/>
          <w:color w:val="FF0000"/>
          <w:u w:val="single"/>
          <w:rPrChange w:id="28" w:author="何桢" w:date="2013-01-10T10:28:00Z">
            <w:rPr>
              <w:rFonts w:ascii="Courier New" w:hint="eastAsia"/>
            </w:rPr>
          </w:rPrChange>
        </w:rPr>
        <w:t>）</w:t>
      </w:r>
    </w:p>
    <w:p w:rsidR="00370870" w:rsidRPr="0099713B" w:rsidRDefault="00370870">
      <w:pPr>
        <w:rPr>
          <w:rFonts w:ascii="Courier New" w:hAnsi="Courier New"/>
          <w:color w:val="FF0000"/>
          <w:u w:val="single"/>
          <w:rPrChange w:id="29" w:author="何桢" w:date="2013-01-10T10:28:00Z">
            <w:rPr>
              <w:rFonts w:ascii="Courier New" w:hAnsi="Courier New"/>
            </w:rPr>
          </w:rPrChange>
        </w:rPr>
      </w:pPr>
      <w:r w:rsidRPr="0099713B">
        <w:rPr>
          <w:rFonts w:ascii="Courier New" w:hAnsi="Courier New"/>
          <w:color w:val="FF0000"/>
          <w:u w:val="single"/>
          <w:rPrChange w:id="30" w:author="何桢" w:date="2013-01-10T10:28:00Z">
            <w:rPr>
              <w:rFonts w:ascii="Courier New" w:hAnsi="Courier New"/>
            </w:rPr>
          </w:rPrChange>
        </w:rPr>
        <w:t>A. Mon</w:t>
      </w:r>
      <w:r w:rsidRPr="0099713B">
        <w:rPr>
          <w:rFonts w:ascii="Courier New" w:hint="eastAsia"/>
          <w:color w:val="FF0000"/>
          <w:u w:val="single"/>
          <w:rPrChange w:id="31" w:author="何桢" w:date="2013-01-10T10:28:00Z">
            <w:rPr>
              <w:rFonts w:ascii="Courier New" w:hint="eastAsia"/>
            </w:rPr>
          </w:rPrChange>
        </w:rPr>
        <w:t>对应的整数值为</w:t>
      </w:r>
      <w:r w:rsidRPr="0099713B">
        <w:rPr>
          <w:rFonts w:ascii="Courier New" w:hAnsi="Courier New"/>
          <w:color w:val="FF0000"/>
          <w:u w:val="single"/>
          <w:rPrChange w:id="32" w:author="何桢" w:date="2013-01-10T10:28:00Z">
            <w:rPr>
              <w:rFonts w:ascii="Courier New" w:hAnsi="Courier New"/>
            </w:rPr>
          </w:rPrChange>
        </w:rPr>
        <w:t>1</w:t>
      </w:r>
    </w:p>
    <w:p w:rsidR="00370870" w:rsidRPr="0099713B" w:rsidRDefault="00370870">
      <w:pPr>
        <w:rPr>
          <w:rFonts w:ascii="Courier New" w:hAnsi="Courier New"/>
          <w:color w:val="FF0000"/>
          <w:u w:val="single"/>
          <w:rPrChange w:id="33" w:author="何桢" w:date="2013-01-10T10:28:00Z">
            <w:rPr>
              <w:rFonts w:ascii="Courier New" w:hAnsi="Courier New"/>
            </w:rPr>
          </w:rPrChange>
        </w:rPr>
      </w:pPr>
      <w:r w:rsidRPr="0099713B">
        <w:rPr>
          <w:rFonts w:ascii="Courier New" w:hAnsi="Courier New"/>
          <w:color w:val="FF0000"/>
          <w:u w:val="single"/>
          <w:rPrChange w:id="34" w:author="何桢" w:date="2013-01-10T10:28:00Z">
            <w:rPr>
              <w:rFonts w:ascii="Courier New" w:hAnsi="Courier New"/>
            </w:rPr>
          </w:rPrChange>
        </w:rPr>
        <w:t xml:space="preserve">B. </w:t>
      </w:r>
      <w:r w:rsidRPr="0099713B">
        <w:rPr>
          <w:rFonts w:ascii="Courier New" w:hint="eastAsia"/>
          <w:color w:val="FF0000"/>
          <w:u w:val="single"/>
          <w:rPrChange w:id="35" w:author="何桢" w:date="2013-01-10T10:28:00Z">
            <w:rPr>
              <w:rFonts w:ascii="Courier New" w:hint="eastAsia"/>
            </w:rPr>
          </w:rPrChange>
        </w:rPr>
        <w:t>可以说明枚举变量</w:t>
      </w:r>
      <w:r w:rsidRPr="0099713B">
        <w:rPr>
          <w:rFonts w:ascii="Courier New" w:hAnsi="Courier New"/>
          <w:color w:val="FF0000"/>
          <w:u w:val="single"/>
          <w:rPrChange w:id="36" w:author="何桢" w:date="2013-01-10T10:28:00Z">
            <w:rPr>
              <w:rFonts w:ascii="Courier New" w:hAnsi="Courier New"/>
            </w:rPr>
          </w:rPrChange>
        </w:rPr>
        <w:t>d</w:t>
      </w:r>
      <w:r w:rsidRPr="0099713B">
        <w:rPr>
          <w:rFonts w:ascii="Courier New" w:hint="eastAsia"/>
          <w:color w:val="FF0000"/>
          <w:u w:val="single"/>
          <w:rPrChange w:id="37" w:author="何桢" w:date="2013-01-10T10:28:00Z">
            <w:rPr>
              <w:rFonts w:ascii="Courier New" w:hint="eastAsia"/>
            </w:rPr>
          </w:rPrChange>
        </w:rPr>
        <w:t>并且初始化为</w:t>
      </w:r>
      <w:r w:rsidRPr="0099713B">
        <w:rPr>
          <w:rFonts w:ascii="Courier New" w:hAnsi="Courier New"/>
          <w:color w:val="FF0000"/>
          <w:u w:val="single"/>
          <w:rPrChange w:id="38" w:author="何桢" w:date="2013-01-10T10:28:00Z">
            <w:rPr>
              <w:rFonts w:ascii="Courier New" w:hAnsi="Courier New"/>
            </w:rPr>
          </w:rPrChange>
        </w:rPr>
        <w:t>4</w:t>
      </w:r>
      <w:r w:rsidRPr="0099713B">
        <w:rPr>
          <w:rFonts w:ascii="Courier New" w:hint="eastAsia"/>
          <w:color w:val="FF0000"/>
          <w:u w:val="single"/>
          <w:rPrChange w:id="39" w:author="何桢" w:date="2013-01-10T10:28:00Z">
            <w:rPr>
              <w:rFonts w:ascii="Courier New" w:hint="eastAsia"/>
            </w:rPr>
          </w:rPrChange>
        </w:rPr>
        <w:t>，说明语句为</w:t>
      </w:r>
      <w:proofErr w:type="spellStart"/>
      <w:r w:rsidRPr="0099713B">
        <w:rPr>
          <w:rFonts w:ascii="Courier New" w:hAnsi="Courier New"/>
          <w:color w:val="FF0000"/>
          <w:u w:val="single"/>
          <w:rPrChange w:id="40" w:author="何桢" w:date="2013-01-10T10:28:00Z">
            <w:rPr>
              <w:rFonts w:ascii="Courier New" w:hAnsi="Courier New"/>
            </w:rPr>
          </w:rPrChange>
        </w:rPr>
        <w:t>enum</w:t>
      </w:r>
      <w:proofErr w:type="spellEnd"/>
      <w:r w:rsidRPr="0099713B">
        <w:rPr>
          <w:rFonts w:ascii="Courier New" w:hAnsi="Courier New"/>
          <w:color w:val="FF0000"/>
          <w:u w:val="single"/>
          <w:rPrChange w:id="41" w:author="何桢" w:date="2013-01-10T10:28:00Z">
            <w:rPr>
              <w:rFonts w:ascii="Courier New" w:hAnsi="Courier New"/>
            </w:rPr>
          </w:rPrChange>
        </w:rPr>
        <w:t xml:space="preserve"> day d=4;</w:t>
      </w:r>
    </w:p>
    <w:p w:rsidR="00370870" w:rsidRPr="0099713B" w:rsidRDefault="00370870">
      <w:pPr>
        <w:rPr>
          <w:rFonts w:ascii="Courier New" w:hAnsi="Courier New"/>
          <w:color w:val="FF0000"/>
          <w:u w:val="single"/>
          <w:rPrChange w:id="42" w:author="何桢" w:date="2013-01-10T10:28:00Z">
            <w:rPr>
              <w:rFonts w:ascii="Courier New" w:hAnsi="Courier New"/>
            </w:rPr>
          </w:rPrChange>
        </w:rPr>
      </w:pPr>
      <w:r w:rsidRPr="0099713B">
        <w:rPr>
          <w:rFonts w:ascii="Courier New" w:hAnsi="Courier New"/>
          <w:color w:val="FF0000"/>
          <w:u w:val="single"/>
          <w:rPrChange w:id="43" w:author="何桢" w:date="2013-01-10T10:28:00Z">
            <w:rPr>
              <w:rFonts w:ascii="Courier New" w:hAnsi="Courier New"/>
            </w:rPr>
          </w:rPrChange>
        </w:rPr>
        <w:t xml:space="preserve">C. </w:t>
      </w:r>
      <w:r w:rsidRPr="0099713B">
        <w:rPr>
          <w:rFonts w:ascii="Courier New" w:hint="eastAsia"/>
          <w:color w:val="FF0000"/>
          <w:u w:val="single"/>
          <w:rPrChange w:id="44" w:author="何桢" w:date="2013-01-10T10:28:00Z">
            <w:rPr>
              <w:rFonts w:ascii="Courier New" w:hint="eastAsia"/>
            </w:rPr>
          </w:rPrChange>
        </w:rPr>
        <w:t>语句</w:t>
      </w:r>
      <w:proofErr w:type="spellStart"/>
      <w:r w:rsidRPr="0099713B">
        <w:rPr>
          <w:rFonts w:ascii="Courier New" w:hAnsi="Courier New"/>
          <w:color w:val="FF0000"/>
          <w:u w:val="single"/>
          <w:rPrChange w:id="45" w:author="何桢" w:date="2013-01-10T10:28:00Z">
            <w:rPr>
              <w:rFonts w:ascii="Courier New" w:hAnsi="Courier New"/>
            </w:rPr>
          </w:rPrChange>
        </w:rPr>
        <w:t>cout</w:t>
      </w:r>
      <w:proofErr w:type="spellEnd"/>
      <w:r w:rsidRPr="0099713B">
        <w:rPr>
          <w:rFonts w:ascii="Courier New" w:hAnsi="Courier New"/>
          <w:color w:val="FF0000"/>
          <w:u w:val="single"/>
          <w:rPrChange w:id="46" w:author="何桢" w:date="2013-01-10T10:28:00Z">
            <w:rPr>
              <w:rFonts w:ascii="Courier New" w:hAnsi="Courier New"/>
            </w:rPr>
          </w:rPrChange>
        </w:rPr>
        <w:t>&lt;&lt;Thu</w:t>
      </w:r>
      <w:proofErr w:type="gramStart"/>
      <w:r w:rsidRPr="0099713B">
        <w:rPr>
          <w:rFonts w:ascii="Courier New" w:hAnsi="Courier New"/>
          <w:color w:val="FF0000"/>
          <w:u w:val="single"/>
          <w:rPrChange w:id="47" w:author="何桢" w:date="2013-01-10T10:28:00Z">
            <w:rPr>
              <w:rFonts w:ascii="Courier New" w:hAnsi="Courier New"/>
            </w:rPr>
          </w:rPrChange>
        </w:rPr>
        <w:t>;</w:t>
      </w:r>
      <w:r w:rsidRPr="0099713B">
        <w:rPr>
          <w:rFonts w:ascii="Courier New" w:hint="eastAsia"/>
          <w:color w:val="FF0000"/>
          <w:u w:val="single"/>
          <w:rPrChange w:id="48" w:author="何桢" w:date="2013-01-10T10:28:00Z">
            <w:rPr>
              <w:rFonts w:ascii="Courier New" w:hint="eastAsia"/>
            </w:rPr>
          </w:rPrChange>
        </w:rPr>
        <w:t>将在屏幕上输出</w:t>
      </w:r>
      <w:r w:rsidRPr="0099713B">
        <w:rPr>
          <w:rFonts w:ascii="Courier New" w:hAnsi="Courier New"/>
          <w:color w:val="FF0000"/>
          <w:u w:val="single"/>
          <w:rPrChange w:id="49" w:author="何桢" w:date="2013-01-10T10:28:00Z">
            <w:rPr>
              <w:rFonts w:ascii="Courier New" w:hAnsi="Courier New"/>
            </w:rPr>
          </w:rPrChange>
        </w:rPr>
        <w:t>Thu</w:t>
      </w:r>
      <w:proofErr w:type="gramEnd"/>
    </w:p>
    <w:p w:rsidR="00370870" w:rsidRPr="0099713B" w:rsidRDefault="00370870">
      <w:pPr>
        <w:rPr>
          <w:rFonts w:ascii="Courier New" w:hAnsi="Courier New"/>
          <w:color w:val="FF0000"/>
          <w:u w:val="single"/>
          <w:rPrChange w:id="50" w:author="何桢" w:date="2013-01-10T10:28:00Z">
            <w:rPr>
              <w:rFonts w:ascii="Courier New" w:hAnsi="Courier New"/>
            </w:rPr>
          </w:rPrChange>
        </w:rPr>
      </w:pPr>
      <w:r w:rsidRPr="0099713B">
        <w:rPr>
          <w:rFonts w:ascii="Courier New" w:hAnsi="Courier New"/>
          <w:color w:val="FF0000"/>
          <w:u w:val="single"/>
          <w:rPrChange w:id="51" w:author="何桢" w:date="2013-01-10T10:28:00Z">
            <w:rPr>
              <w:rFonts w:ascii="Courier New" w:hAnsi="Courier New"/>
            </w:rPr>
          </w:rPrChange>
        </w:rPr>
        <w:t xml:space="preserve">D. </w:t>
      </w:r>
      <w:r w:rsidRPr="0099713B">
        <w:rPr>
          <w:rFonts w:ascii="Courier New" w:hint="eastAsia"/>
          <w:color w:val="FF0000"/>
          <w:u w:val="single"/>
          <w:rPrChange w:id="52" w:author="何桢" w:date="2013-01-10T10:28:00Z">
            <w:rPr>
              <w:rFonts w:ascii="Courier New" w:hint="eastAsia"/>
            </w:rPr>
          </w:rPrChange>
        </w:rPr>
        <w:t>在</w:t>
      </w:r>
      <w:ins w:id="53" w:author="张海威" w:date="2011-01-12T11:00:00Z">
        <w:r w:rsidRPr="0099713B">
          <w:rPr>
            <w:rFonts w:ascii="Courier New" w:hint="eastAsia"/>
            <w:color w:val="FF0000"/>
            <w:u w:val="single"/>
            <w:rPrChange w:id="54" w:author="何桢" w:date="2013-01-10T10:28:00Z">
              <w:rPr>
                <w:rFonts w:ascii="Courier New" w:hint="eastAsia"/>
              </w:rPr>
            </w:rPrChange>
          </w:rPr>
          <w:t>枚举类型</w:t>
        </w:r>
        <w:r w:rsidRPr="0099713B">
          <w:rPr>
            <w:rFonts w:ascii="Courier New"/>
            <w:color w:val="FF0000"/>
            <w:u w:val="single"/>
            <w:rPrChange w:id="55" w:author="何桢" w:date="2013-01-10T10:28:00Z">
              <w:rPr>
                <w:rFonts w:ascii="Courier New"/>
              </w:rPr>
            </w:rPrChange>
          </w:rPr>
          <w:t>day</w:t>
        </w:r>
        <w:r w:rsidRPr="0099713B">
          <w:rPr>
            <w:rFonts w:ascii="Courier New" w:hint="eastAsia"/>
            <w:color w:val="FF0000"/>
            <w:u w:val="single"/>
            <w:rPrChange w:id="56" w:author="何桢" w:date="2013-01-10T10:28:00Z">
              <w:rPr>
                <w:rFonts w:ascii="Courier New" w:hint="eastAsia"/>
              </w:rPr>
            </w:rPrChange>
          </w:rPr>
          <w:t>的</w:t>
        </w:r>
      </w:ins>
      <w:r w:rsidRPr="0099713B">
        <w:rPr>
          <w:rFonts w:ascii="Courier New" w:hint="eastAsia"/>
          <w:color w:val="FF0000"/>
          <w:u w:val="single"/>
          <w:rPrChange w:id="57" w:author="何桢" w:date="2013-01-10T10:28:00Z">
            <w:rPr>
              <w:rFonts w:ascii="Courier New" w:hint="eastAsia"/>
            </w:rPr>
          </w:rPrChange>
        </w:rPr>
        <w:t>枚举值表中，</w:t>
      </w:r>
      <w:del w:id="58" w:author="张海威" w:date="2011-01-12T09:19:00Z">
        <w:r w:rsidRPr="0099713B" w:rsidDel="002D61F0">
          <w:rPr>
            <w:rFonts w:ascii="Courier New" w:hint="eastAsia"/>
            <w:color w:val="FF0000"/>
            <w:u w:val="single"/>
            <w:rPrChange w:id="59" w:author="何桢" w:date="2013-01-10T10:28:00Z">
              <w:rPr>
                <w:rFonts w:ascii="Courier New" w:hint="eastAsia"/>
              </w:rPr>
            </w:rPrChange>
          </w:rPr>
          <w:delText>可以将</w:delText>
        </w:r>
        <w:r w:rsidRPr="0099713B" w:rsidDel="002D61F0">
          <w:rPr>
            <w:rFonts w:ascii="Courier New" w:hAnsi="Courier New"/>
            <w:color w:val="FF0000"/>
            <w:u w:val="single"/>
            <w:rPrChange w:id="60" w:author="何桢" w:date="2013-01-10T10:28:00Z">
              <w:rPr>
                <w:rFonts w:ascii="Courier New" w:hAnsi="Courier New"/>
              </w:rPr>
            </w:rPrChange>
          </w:rPr>
          <w:delText>Thu</w:delText>
        </w:r>
        <w:r w:rsidRPr="0099713B" w:rsidDel="002D61F0">
          <w:rPr>
            <w:rFonts w:ascii="Courier New" w:hint="eastAsia"/>
            <w:color w:val="FF0000"/>
            <w:u w:val="single"/>
            <w:rPrChange w:id="61" w:author="何桢" w:date="2013-01-10T10:28:00Z">
              <w:rPr>
                <w:rFonts w:ascii="Courier New" w:hint="eastAsia"/>
              </w:rPr>
            </w:rPrChange>
          </w:rPr>
          <w:delText>之外的其它枚举值也设置为</w:delText>
        </w:r>
        <w:r w:rsidRPr="0099713B" w:rsidDel="002D61F0">
          <w:rPr>
            <w:rFonts w:ascii="Courier New" w:hAnsi="Courier New"/>
            <w:color w:val="FF0000"/>
            <w:u w:val="single"/>
            <w:rPrChange w:id="62" w:author="何桢" w:date="2013-01-10T10:28:00Z">
              <w:rPr>
                <w:rFonts w:ascii="Courier New" w:hAnsi="Courier New"/>
              </w:rPr>
            </w:rPrChange>
          </w:rPr>
          <w:delText>4</w:delText>
        </w:r>
      </w:del>
      <w:ins w:id="63" w:author="张海威" w:date="2011-01-12T11:00:00Z">
        <w:r w:rsidRPr="0099713B">
          <w:rPr>
            <w:rFonts w:ascii="Courier New" w:hAnsi="Courier New" w:hint="eastAsia"/>
            <w:color w:val="FF0000"/>
            <w:u w:val="single"/>
            <w:rPrChange w:id="64" w:author="何桢" w:date="2013-01-10T10:28:00Z">
              <w:rPr>
                <w:rFonts w:ascii="Courier New" w:hAnsi="Courier New" w:hint="eastAsia"/>
              </w:rPr>
            </w:rPrChange>
          </w:rPr>
          <w:t>枚举值</w:t>
        </w:r>
      </w:ins>
      <w:ins w:id="65" w:author="张海威" w:date="2011-01-12T11:01:00Z">
        <w:r w:rsidRPr="0099713B">
          <w:rPr>
            <w:rFonts w:ascii="Courier New" w:hAnsi="Courier New" w:hint="eastAsia"/>
            <w:color w:val="FF0000"/>
            <w:u w:val="single"/>
            <w:rPrChange w:id="66" w:author="何桢" w:date="2013-01-10T10:28:00Z">
              <w:rPr>
                <w:rFonts w:ascii="Courier New" w:hAnsi="Courier New" w:hint="eastAsia"/>
              </w:rPr>
            </w:rPrChange>
          </w:rPr>
          <w:t>对应的整数值不是连续的</w:t>
        </w:r>
      </w:ins>
    </w:p>
    <w:p w:rsidR="00370870" w:rsidRPr="00553CA0" w:rsidRDefault="00370870">
      <w:pPr>
        <w:rPr>
          <w:rFonts w:ascii="Courier New" w:hAnsi="Courier New"/>
        </w:rPr>
      </w:pPr>
    </w:p>
    <w:p w:rsidR="00370870" w:rsidRPr="00553CA0" w:rsidRDefault="00370870">
      <w:pPr>
        <w:rPr>
          <w:rFonts w:ascii="Courier New" w:hAnsi="Courier New"/>
        </w:rPr>
      </w:pPr>
      <w:r w:rsidRPr="00553CA0">
        <w:rPr>
          <w:rFonts w:ascii="Courier New" w:hAnsi="Courier New"/>
        </w:rPr>
        <w:t>5</w:t>
      </w:r>
      <w:r w:rsidRPr="00553CA0">
        <w:rPr>
          <w:rFonts w:ascii="Courier New" w:hint="eastAsia"/>
        </w:rPr>
        <w:t>、下列</w:t>
      </w:r>
      <w:ins w:id="67" w:author="zhanghaiwei" w:date="2011-01-10T17:57:00Z">
        <w:r>
          <w:rPr>
            <w:rFonts w:ascii="Courier New" w:hint="eastAsia"/>
          </w:rPr>
          <w:t>关于常量</w:t>
        </w:r>
        <w:del w:id="68" w:author="张海威" w:date="2011-01-12T11:01:00Z">
          <w:r w:rsidDel="00715698">
            <w:rPr>
              <w:rFonts w:ascii="Courier New" w:hint="eastAsia"/>
            </w:rPr>
            <w:delText>或</w:delText>
          </w:r>
        </w:del>
      </w:ins>
      <w:ins w:id="69" w:author="张海威" w:date="2011-01-12T11:01:00Z">
        <w:r>
          <w:rPr>
            <w:rFonts w:ascii="Courier New" w:hint="eastAsia"/>
          </w:rPr>
          <w:t>、</w:t>
        </w:r>
      </w:ins>
      <w:ins w:id="70" w:author="zhanghaiwei" w:date="2011-01-10T17:57:00Z">
        <w:r>
          <w:rPr>
            <w:rFonts w:ascii="Courier New" w:hint="eastAsia"/>
          </w:rPr>
          <w:t>变量</w:t>
        </w:r>
      </w:ins>
      <w:ins w:id="71" w:author="张海威" w:date="2011-01-12T11:01:00Z">
        <w:r>
          <w:rPr>
            <w:rFonts w:ascii="Courier New" w:hint="eastAsia"/>
          </w:rPr>
          <w:t>或数组</w:t>
        </w:r>
      </w:ins>
      <w:ins w:id="72" w:author="zhanghaiwei" w:date="2011-01-10T17:57:00Z">
        <w:r>
          <w:rPr>
            <w:rFonts w:ascii="Courier New" w:hint="eastAsia"/>
          </w:rPr>
          <w:t>的说明及初始化</w:t>
        </w:r>
      </w:ins>
      <w:r w:rsidRPr="00553CA0">
        <w:rPr>
          <w:rFonts w:ascii="Courier New" w:hint="eastAsia"/>
        </w:rPr>
        <w:t>语句，符合</w:t>
      </w:r>
      <w:r w:rsidRPr="00553CA0">
        <w:rPr>
          <w:rFonts w:ascii="Courier New" w:hAnsi="Courier New"/>
        </w:rPr>
        <w:t>C++</w:t>
      </w:r>
      <w:r w:rsidRPr="00553CA0">
        <w:rPr>
          <w:rFonts w:ascii="Courier New" w:hint="eastAsia"/>
        </w:rPr>
        <w:t>语法的是（</w:t>
      </w:r>
      <w:r w:rsidRPr="00553CA0"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>D</w:t>
      </w:r>
      <w:r w:rsidRPr="00553CA0">
        <w:rPr>
          <w:rFonts w:ascii="Courier New" w:hAnsi="Courier New"/>
        </w:rPr>
        <w:t xml:space="preserve">  </w:t>
      </w:r>
      <w:r w:rsidRPr="00553CA0">
        <w:rPr>
          <w:rFonts w:ascii="Courier New" w:hint="eastAsia"/>
        </w:rPr>
        <w:t>）</w:t>
      </w:r>
    </w:p>
    <w:p w:rsidR="00370870" w:rsidRPr="00553CA0" w:rsidRDefault="00370870">
      <w:pPr>
        <w:rPr>
          <w:rFonts w:ascii="Courier New" w:hAnsi="Courier New"/>
        </w:rPr>
      </w:pPr>
      <w:r w:rsidRPr="00553CA0">
        <w:rPr>
          <w:rFonts w:ascii="Courier New" w:hAnsi="Courier New"/>
        </w:rPr>
        <w:t xml:space="preserve">A. const </w:t>
      </w:r>
      <w:proofErr w:type="spellStart"/>
      <w:r w:rsidRPr="00553CA0">
        <w:rPr>
          <w:rFonts w:ascii="Courier New" w:hAnsi="Courier New"/>
        </w:rPr>
        <w:t>int</w:t>
      </w:r>
      <w:proofErr w:type="spellEnd"/>
      <w:r w:rsidRPr="00553CA0">
        <w:rPr>
          <w:rFonts w:ascii="Courier New" w:hAnsi="Courier New"/>
        </w:rPr>
        <w:t xml:space="preserve"> a; a=15;</w:t>
      </w:r>
    </w:p>
    <w:p w:rsidR="00370870" w:rsidRPr="00553CA0" w:rsidRDefault="00370870">
      <w:pPr>
        <w:rPr>
          <w:rFonts w:ascii="Courier New" w:hAnsi="Courier New"/>
        </w:rPr>
      </w:pPr>
      <w:r w:rsidRPr="00553CA0">
        <w:rPr>
          <w:rFonts w:ascii="Courier New" w:hAnsi="Courier New"/>
        </w:rPr>
        <w:t xml:space="preserve">B. </w:t>
      </w:r>
      <w:proofErr w:type="spellStart"/>
      <w:r w:rsidRPr="00553CA0">
        <w:rPr>
          <w:rFonts w:ascii="Courier New" w:hAnsi="Courier New"/>
        </w:rPr>
        <w:t>int</w:t>
      </w:r>
      <w:proofErr w:type="spellEnd"/>
      <w:r w:rsidRPr="00553CA0">
        <w:rPr>
          <w:rFonts w:ascii="Courier New" w:hAnsi="Courier New"/>
        </w:rPr>
        <w:t xml:space="preserve"> a=5; b=6;</w:t>
      </w:r>
    </w:p>
    <w:p w:rsidR="00370870" w:rsidRPr="00553CA0" w:rsidRDefault="00370870">
      <w:pPr>
        <w:rPr>
          <w:rFonts w:ascii="Courier New" w:hAnsi="Courier New"/>
        </w:rPr>
      </w:pPr>
      <w:r w:rsidRPr="00553CA0">
        <w:rPr>
          <w:rFonts w:ascii="Courier New" w:hAnsi="Courier New"/>
        </w:rPr>
        <w:t xml:space="preserve">C. char c </w:t>
      </w:r>
      <w:proofErr w:type="gramStart"/>
      <w:r w:rsidRPr="00553CA0">
        <w:rPr>
          <w:rFonts w:ascii="Courier New" w:hAnsi="Courier New"/>
        </w:rPr>
        <w:t xml:space="preserve">= </w:t>
      </w:r>
      <w:proofErr w:type="gramEnd"/>
      <w:del w:id="73" w:author="张海威" w:date="2011-01-12T09:13:00Z">
        <w:r w:rsidRPr="00553CA0" w:rsidDel="002D61F0">
          <w:rPr>
            <w:rFonts w:ascii="Courier New" w:hAnsi="Courier New"/>
          </w:rPr>
          <w:delText>‘</w:delText>
        </w:r>
      </w:del>
      <w:ins w:id="74" w:author="张海威" w:date="2011-01-12T09:13:00Z">
        <w:r>
          <w:rPr>
            <w:rFonts w:ascii="Courier New" w:hAnsi="Courier New"/>
          </w:rPr>
          <w:t>”</w:t>
        </w:r>
      </w:ins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"/>
          <w:attr w:name="UnitName" w:val="”"/>
        </w:smartTagPr>
        <w:r w:rsidRPr="00553CA0">
          <w:rPr>
            <w:rFonts w:ascii="Courier New" w:hAnsi="Courier New"/>
          </w:rPr>
          <w:t>97</w:t>
        </w:r>
        <w:del w:id="75" w:author="张海威" w:date="2011-01-12T09:13:00Z">
          <w:r w:rsidRPr="00553CA0" w:rsidDel="002D61F0">
            <w:rPr>
              <w:rFonts w:ascii="Courier New" w:hAnsi="Courier New"/>
            </w:rPr>
            <w:delText>’</w:delText>
          </w:r>
        </w:del>
      </w:smartTag>
      <w:ins w:id="76" w:author="张海威" w:date="2011-01-12T09:13:00Z">
        <w:r>
          <w:rPr>
            <w:rFonts w:ascii="Courier New" w:hAnsi="Courier New"/>
          </w:rPr>
          <w:t>”</w:t>
        </w:r>
      </w:ins>
      <w:r w:rsidRPr="00553CA0">
        <w:rPr>
          <w:rFonts w:ascii="Courier New" w:hAnsi="Courier New"/>
        </w:rPr>
        <w:t>;</w:t>
      </w:r>
    </w:p>
    <w:p w:rsidR="00370870" w:rsidRPr="00553CA0" w:rsidRDefault="00370870">
      <w:pPr>
        <w:rPr>
          <w:rFonts w:ascii="Courier New" w:hAnsi="Courier New"/>
        </w:rPr>
      </w:pPr>
      <w:r w:rsidRPr="00553CA0">
        <w:rPr>
          <w:rFonts w:ascii="Courier New" w:hAnsi="Courier New"/>
        </w:rPr>
        <w:t xml:space="preserve">D. float </w:t>
      </w:r>
      <w:proofErr w:type="gramStart"/>
      <w:r w:rsidRPr="00553CA0">
        <w:rPr>
          <w:rFonts w:ascii="Courier New" w:hAnsi="Courier New"/>
        </w:rPr>
        <w:t>d[</w:t>
      </w:r>
      <w:proofErr w:type="gramEnd"/>
      <w:r w:rsidRPr="00553CA0">
        <w:rPr>
          <w:rFonts w:ascii="Courier New" w:hAnsi="Courier New"/>
        </w:rPr>
        <w:t>5][5] = {0};</w:t>
      </w:r>
    </w:p>
    <w:p w:rsidR="00370870" w:rsidRPr="00553CA0" w:rsidRDefault="00370870">
      <w:pPr>
        <w:rPr>
          <w:rFonts w:ascii="Courier New" w:hAnsi="Courier New"/>
        </w:rPr>
      </w:pPr>
    </w:p>
    <w:p w:rsidR="00370870" w:rsidRPr="0099713B" w:rsidRDefault="00370870">
      <w:pPr>
        <w:rPr>
          <w:rFonts w:ascii="Courier New" w:hAnsi="Courier New"/>
          <w:color w:val="FF0000"/>
          <w:u w:val="single"/>
          <w:rPrChange w:id="77" w:author="何桢" w:date="2013-01-10T10:30:00Z">
            <w:rPr>
              <w:rFonts w:ascii="Courier New" w:hAnsi="Courier New"/>
            </w:rPr>
          </w:rPrChange>
        </w:rPr>
      </w:pPr>
      <w:r w:rsidRPr="0099713B">
        <w:rPr>
          <w:rFonts w:ascii="Courier New" w:hAnsi="Courier New"/>
          <w:color w:val="FF0000"/>
          <w:u w:val="single"/>
          <w:rPrChange w:id="78" w:author="何桢" w:date="2013-01-10T10:30:00Z">
            <w:rPr>
              <w:rFonts w:ascii="Courier New" w:hAnsi="Courier New"/>
            </w:rPr>
          </w:rPrChange>
        </w:rPr>
        <w:t>6</w:t>
      </w:r>
      <w:r w:rsidRPr="0099713B">
        <w:rPr>
          <w:rFonts w:ascii="Courier New" w:hint="eastAsia"/>
          <w:color w:val="FF0000"/>
          <w:u w:val="single"/>
          <w:rPrChange w:id="79" w:author="何桢" w:date="2013-01-10T10:30:00Z">
            <w:rPr>
              <w:rFonts w:ascii="Courier New" w:hint="eastAsia"/>
            </w:rPr>
          </w:rPrChange>
        </w:rPr>
        <w:t>、下列语句循环的执行次数为（</w:t>
      </w:r>
      <w:r w:rsidRPr="0099713B">
        <w:rPr>
          <w:rFonts w:ascii="Courier New" w:hAnsi="Courier New"/>
          <w:color w:val="FF0000"/>
          <w:u w:val="single"/>
          <w:rPrChange w:id="80" w:author="何桢" w:date="2013-01-10T10:30:00Z">
            <w:rPr>
              <w:rFonts w:ascii="Courier New" w:hAnsi="Courier New"/>
            </w:rPr>
          </w:rPrChange>
        </w:rPr>
        <w:t xml:space="preserve">  A  </w:t>
      </w:r>
      <w:r w:rsidRPr="0099713B">
        <w:rPr>
          <w:rFonts w:ascii="Courier New" w:hint="eastAsia"/>
          <w:color w:val="FF0000"/>
          <w:u w:val="single"/>
          <w:rPrChange w:id="81" w:author="何桢" w:date="2013-01-10T10:30:00Z">
            <w:rPr>
              <w:rFonts w:ascii="Courier New" w:hint="eastAsia"/>
            </w:rPr>
          </w:rPrChange>
        </w:rPr>
        <w:t>）</w:t>
      </w:r>
    </w:p>
    <w:p w:rsidR="00370870" w:rsidRPr="0099713B" w:rsidRDefault="00370870">
      <w:pPr>
        <w:rPr>
          <w:rFonts w:ascii="Courier New" w:hAnsi="Courier New"/>
          <w:color w:val="FF0000"/>
          <w:u w:val="single"/>
          <w:rPrChange w:id="82" w:author="何桢" w:date="2013-01-10T10:30:00Z">
            <w:rPr>
              <w:rFonts w:ascii="Courier New" w:hAnsi="Courier New"/>
            </w:rPr>
          </w:rPrChange>
        </w:rPr>
      </w:pPr>
      <w:proofErr w:type="gramStart"/>
      <w:r w:rsidRPr="0099713B">
        <w:rPr>
          <w:rFonts w:ascii="Courier New" w:hAnsi="Courier New"/>
          <w:color w:val="FF0000"/>
          <w:u w:val="single"/>
          <w:rPrChange w:id="83" w:author="何桢" w:date="2013-01-10T10:30:00Z">
            <w:rPr>
              <w:rFonts w:ascii="Courier New" w:hAnsi="Courier New"/>
            </w:rPr>
          </w:rPrChange>
        </w:rPr>
        <w:t>for(</w:t>
      </w:r>
      <w:proofErr w:type="spellStart"/>
      <w:proofErr w:type="gramEnd"/>
      <w:r w:rsidRPr="0099713B">
        <w:rPr>
          <w:rFonts w:ascii="Courier New" w:hAnsi="Courier New"/>
          <w:color w:val="FF0000"/>
          <w:u w:val="single"/>
          <w:rPrChange w:id="84" w:author="何桢" w:date="2013-01-10T10:30:00Z">
            <w:rPr>
              <w:rFonts w:ascii="Courier New" w:hAnsi="Courier New"/>
            </w:rPr>
          </w:rPrChange>
        </w:rPr>
        <w:t>int</w:t>
      </w:r>
      <w:proofErr w:type="spellEnd"/>
      <w:r w:rsidRPr="0099713B">
        <w:rPr>
          <w:rFonts w:ascii="Courier New" w:hAnsi="Courier New"/>
          <w:color w:val="FF0000"/>
          <w:u w:val="single"/>
          <w:rPrChange w:id="85" w:author="何桢" w:date="2013-01-10T10:30:00Z">
            <w:rPr>
              <w:rFonts w:ascii="Courier New" w:hAnsi="Courier New"/>
            </w:rPr>
          </w:rPrChange>
        </w:rPr>
        <w:t xml:space="preserve"> </w:t>
      </w:r>
      <w:proofErr w:type="spellStart"/>
      <w:r w:rsidRPr="0099713B">
        <w:rPr>
          <w:rFonts w:ascii="Courier New" w:hAnsi="Courier New"/>
          <w:color w:val="FF0000"/>
          <w:u w:val="single"/>
          <w:rPrChange w:id="86" w:author="何桢" w:date="2013-01-10T10:30:00Z">
            <w:rPr>
              <w:rFonts w:ascii="Courier New" w:hAnsi="Courier New"/>
            </w:rPr>
          </w:rPrChange>
        </w:rPr>
        <w:t>i</w:t>
      </w:r>
      <w:proofErr w:type="spellEnd"/>
      <w:r w:rsidRPr="0099713B">
        <w:rPr>
          <w:rFonts w:ascii="Courier New" w:hAnsi="Courier New"/>
          <w:color w:val="FF0000"/>
          <w:u w:val="single"/>
          <w:rPrChange w:id="87" w:author="何桢" w:date="2013-01-10T10:30:00Z">
            <w:rPr>
              <w:rFonts w:ascii="Courier New" w:hAnsi="Courier New"/>
            </w:rPr>
          </w:rPrChange>
        </w:rPr>
        <w:t>=10;i&gt;=0;i--)</w:t>
      </w:r>
    </w:p>
    <w:p w:rsidR="00370870" w:rsidRPr="0099713B" w:rsidRDefault="00370870">
      <w:pPr>
        <w:rPr>
          <w:rFonts w:ascii="Courier New" w:hAnsi="Courier New"/>
          <w:color w:val="FF0000"/>
          <w:u w:val="single"/>
          <w:rPrChange w:id="88" w:author="何桢" w:date="2013-01-10T10:30:00Z">
            <w:rPr>
              <w:rFonts w:ascii="Courier New" w:hAnsi="Courier New"/>
            </w:rPr>
          </w:rPrChange>
        </w:rPr>
      </w:pPr>
      <w:r w:rsidRPr="0099713B">
        <w:rPr>
          <w:rFonts w:ascii="Courier New" w:hAnsi="Courier New"/>
          <w:color w:val="FF0000"/>
          <w:u w:val="single"/>
          <w:rPrChange w:id="89" w:author="何桢" w:date="2013-01-10T10:30:00Z">
            <w:rPr>
              <w:rFonts w:ascii="Courier New" w:hAnsi="Courier New"/>
            </w:rPr>
          </w:rPrChange>
        </w:rPr>
        <w:tab/>
      </w:r>
      <w:proofErr w:type="gramStart"/>
      <w:r w:rsidRPr="0099713B">
        <w:rPr>
          <w:rFonts w:ascii="Courier New" w:hAnsi="Courier New"/>
          <w:color w:val="FF0000"/>
          <w:u w:val="single"/>
          <w:rPrChange w:id="90" w:author="何桢" w:date="2013-01-10T10:30:00Z">
            <w:rPr>
              <w:rFonts w:ascii="Courier New" w:hAnsi="Courier New"/>
            </w:rPr>
          </w:rPrChange>
        </w:rPr>
        <w:t>while(</w:t>
      </w:r>
      <w:proofErr w:type="spellStart"/>
      <w:proofErr w:type="gramEnd"/>
      <w:r w:rsidRPr="0099713B">
        <w:rPr>
          <w:rFonts w:ascii="Courier New" w:hAnsi="Courier New"/>
          <w:color w:val="FF0000"/>
          <w:u w:val="single"/>
          <w:rPrChange w:id="91" w:author="何桢" w:date="2013-01-10T10:30:00Z">
            <w:rPr>
              <w:rFonts w:ascii="Courier New" w:hAnsi="Courier New"/>
            </w:rPr>
          </w:rPrChange>
        </w:rPr>
        <w:t>i</w:t>
      </w:r>
      <w:proofErr w:type="spellEnd"/>
      <w:r w:rsidRPr="0099713B">
        <w:rPr>
          <w:rFonts w:ascii="Courier New" w:hAnsi="Courier New"/>
          <w:color w:val="FF0000"/>
          <w:u w:val="single"/>
          <w:rPrChange w:id="92" w:author="何桢" w:date="2013-01-10T10:30:00Z">
            <w:rPr>
              <w:rFonts w:ascii="Courier New" w:hAnsi="Courier New"/>
            </w:rPr>
          </w:rPrChange>
        </w:rPr>
        <w:t>)</w:t>
      </w:r>
    </w:p>
    <w:p w:rsidR="00370870" w:rsidRPr="0099713B" w:rsidRDefault="00370870">
      <w:pPr>
        <w:rPr>
          <w:rFonts w:ascii="Courier New" w:hAnsi="Courier New"/>
          <w:color w:val="FF0000"/>
          <w:u w:val="single"/>
          <w:rPrChange w:id="93" w:author="何桢" w:date="2013-01-10T10:30:00Z">
            <w:rPr>
              <w:rFonts w:ascii="Courier New" w:hAnsi="Courier New"/>
            </w:rPr>
          </w:rPrChange>
        </w:rPr>
      </w:pPr>
      <w:r w:rsidRPr="0099713B">
        <w:rPr>
          <w:rFonts w:ascii="Courier New" w:hAnsi="Courier New"/>
          <w:color w:val="FF0000"/>
          <w:u w:val="single"/>
          <w:rPrChange w:id="94" w:author="何桢" w:date="2013-01-10T10:30:00Z">
            <w:rPr>
              <w:rFonts w:ascii="Courier New" w:hAnsi="Courier New"/>
            </w:rPr>
          </w:rPrChange>
        </w:rPr>
        <w:tab/>
      </w:r>
      <w:r w:rsidRPr="0099713B">
        <w:rPr>
          <w:rFonts w:ascii="Courier New" w:hAnsi="Courier New"/>
          <w:color w:val="FF0000"/>
          <w:u w:val="single"/>
          <w:rPrChange w:id="95" w:author="何桢" w:date="2013-01-10T10:30:00Z">
            <w:rPr>
              <w:rFonts w:ascii="Courier New" w:hAnsi="Courier New"/>
            </w:rPr>
          </w:rPrChange>
        </w:rPr>
        <w:tab/>
      </w:r>
      <w:proofErr w:type="gramStart"/>
      <w:r w:rsidRPr="0099713B">
        <w:rPr>
          <w:rFonts w:ascii="Courier New" w:hAnsi="Courier New"/>
          <w:color w:val="FF0000"/>
          <w:u w:val="single"/>
          <w:rPrChange w:id="96" w:author="何桢" w:date="2013-01-10T10:30:00Z">
            <w:rPr>
              <w:rFonts w:ascii="Courier New" w:hAnsi="Courier New"/>
            </w:rPr>
          </w:rPrChange>
        </w:rPr>
        <w:t>do{</w:t>
      </w:r>
      <w:proofErr w:type="gramEnd"/>
      <w:r w:rsidRPr="0099713B">
        <w:rPr>
          <w:rFonts w:ascii="Courier New" w:hAnsi="Courier New"/>
          <w:color w:val="FF0000"/>
          <w:u w:val="single"/>
          <w:rPrChange w:id="97" w:author="何桢" w:date="2013-01-10T10:30:00Z">
            <w:rPr>
              <w:rFonts w:ascii="Courier New" w:hAnsi="Courier New"/>
            </w:rPr>
          </w:rPrChange>
        </w:rPr>
        <w:t>--</w:t>
      </w:r>
      <w:proofErr w:type="spellStart"/>
      <w:r w:rsidRPr="0099713B">
        <w:rPr>
          <w:rFonts w:ascii="Courier New" w:hAnsi="Courier New"/>
          <w:color w:val="FF0000"/>
          <w:u w:val="single"/>
          <w:rPrChange w:id="98" w:author="何桢" w:date="2013-01-10T10:30:00Z">
            <w:rPr>
              <w:rFonts w:ascii="Courier New" w:hAnsi="Courier New"/>
            </w:rPr>
          </w:rPrChange>
        </w:rPr>
        <w:t>i</w:t>
      </w:r>
      <w:proofErr w:type="spellEnd"/>
      <w:ins w:id="99" w:author="zhanghaiwei" w:date="2011-01-10T17:59:00Z">
        <w:r w:rsidRPr="0099713B">
          <w:rPr>
            <w:rFonts w:ascii="Courier New" w:hAnsi="Courier New"/>
            <w:color w:val="FF0000"/>
            <w:u w:val="single"/>
            <w:rPrChange w:id="100" w:author="何桢" w:date="2013-01-10T10:30:00Z">
              <w:rPr>
                <w:rFonts w:ascii="Courier New" w:hAnsi="Courier New"/>
              </w:rPr>
            </w:rPrChange>
          </w:rPr>
          <w:t>;</w:t>
        </w:r>
      </w:ins>
      <w:r w:rsidRPr="0099713B">
        <w:rPr>
          <w:rFonts w:ascii="Courier New" w:hAnsi="Courier New"/>
          <w:color w:val="FF0000"/>
          <w:u w:val="single"/>
          <w:rPrChange w:id="101" w:author="何桢" w:date="2013-01-10T10:30:00Z">
            <w:rPr>
              <w:rFonts w:ascii="Courier New" w:hAnsi="Courier New"/>
            </w:rPr>
          </w:rPrChange>
        </w:rPr>
        <w:t>}while(</w:t>
      </w:r>
      <w:proofErr w:type="spellStart"/>
      <w:r w:rsidRPr="0099713B">
        <w:rPr>
          <w:rFonts w:ascii="Courier New" w:hAnsi="Courier New"/>
          <w:color w:val="FF0000"/>
          <w:u w:val="single"/>
          <w:rPrChange w:id="102" w:author="何桢" w:date="2013-01-10T10:30:00Z">
            <w:rPr>
              <w:rFonts w:ascii="Courier New" w:hAnsi="Courier New"/>
            </w:rPr>
          </w:rPrChange>
        </w:rPr>
        <w:t>i</w:t>
      </w:r>
      <w:proofErr w:type="spellEnd"/>
      <w:r w:rsidRPr="0099713B">
        <w:rPr>
          <w:rFonts w:ascii="Courier New" w:hAnsi="Courier New"/>
          <w:color w:val="FF0000"/>
          <w:u w:val="single"/>
          <w:rPrChange w:id="103" w:author="何桢" w:date="2013-01-10T10:30:00Z">
            <w:rPr>
              <w:rFonts w:ascii="Courier New" w:hAnsi="Courier New"/>
            </w:rPr>
          </w:rPrChange>
        </w:rPr>
        <w:t>);</w:t>
      </w:r>
    </w:p>
    <w:p w:rsidR="00370870" w:rsidRPr="0099713B" w:rsidRDefault="00370870">
      <w:pPr>
        <w:rPr>
          <w:rFonts w:ascii="Courier New" w:hAnsi="Courier New"/>
          <w:color w:val="FF0000"/>
          <w:u w:val="single"/>
          <w:rPrChange w:id="104" w:author="何桢" w:date="2013-01-10T10:30:00Z">
            <w:rPr>
              <w:rFonts w:ascii="Courier New" w:hAnsi="Courier New"/>
            </w:rPr>
          </w:rPrChange>
        </w:rPr>
      </w:pPr>
      <w:r w:rsidRPr="0099713B">
        <w:rPr>
          <w:rFonts w:ascii="Courier New" w:hAnsi="Courier New"/>
          <w:color w:val="FF0000"/>
          <w:u w:val="single"/>
          <w:rPrChange w:id="105" w:author="何桢" w:date="2013-01-10T10:30:00Z">
            <w:rPr>
              <w:rFonts w:ascii="Courier New" w:hAnsi="Courier New"/>
            </w:rPr>
          </w:rPrChange>
        </w:rPr>
        <w:t>A. 10</w:t>
      </w:r>
      <w:r w:rsidRPr="0099713B">
        <w:rPr>
          <w:rFonts w:ascii="Courier New" w:hAnsi="Courier New"/>
          <w:color w:val="FF0000"/>
          <w:u w:val="single"/>
          <w:rPrChange w:id="106" w:author="何桢" w:date="2013-01-10T10:30:00Z">
            <w:rPr>
              <w:rFonts w:ascii="Courier New" w:hAnsi="Courier New"/>
            </w:rPr>
          </w:rPrChange>
        </w:rPr>
        <w:tab/>
        <w:t xml:space="preserve">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"/>
          <w:attr w:name="UnitName" w:val="C"/>
        </w:smartTagPr>
        <w:r w:rsidRPr="0099713B">
          <w:rPr>
            <w:rFonts w:ascii="Courier New" w:hAnsi="Courier New"/>
            <w:color w:val="FF0000"/>
            <w:u w:val="single"/>
            <w:rPrChange w:id="107" w:author="何桢" w:date="2013-01-10T10:30:00Z">
              <w:rPr>
                <w:rFonts w:ascii="Courier New" w:hAnsi="Courier New"/>
              </w:rPr>
            </w:rPrChange>
          </w:rPr>
          <w:t>11</w:t>
        </w:r>
        <w:r w:rsidRPr="0099713B">
          <w:rPr>
            <w:rFonts w:ascii="Courier New" w:hAnsi="Courier New"/>
            <w:color w:val="FF0000"/>
            <w:u w:val="single"/>
            <w:rPrChange w:id="108" w:author="何桢" w:date="2013-01-10T10:30:00Z">
              <w:rPr>
                <w:rFonts w:ascii="Courier New" w:hAnsi="Courier New"/>
              </w:rPr>
            </w:rPrChange>
          </w:rPr>
          <w:tab/>
        </w:r>
      </w:smartTag>
      <w:r w:rsidRPr="0099713B">
        <w:rPr>
          <w:rFonts w:ascii="Courier New" w:hAnsi="Courier New"/>
          <w:color w:val="FF0000"/>
          <w:u w:val="single"/>
          <w:rPrChange w:id="109" w:author="何桢" w:date="2013-01-10T10:30:00Z">
            <w:rPr>
              <w:rFonts w:ascii="Courier New" w:hAnsi="Courier New"/>
            </w:rPr>
          </w:rPrChange>
        </w:rPr>
        <w:t>C. 100</w:t>
      </w:r>
      <w:r w:rsidRPr="0099713B">
        <w:rPr>
          <w:rFonts w:ascii="Courier New" w:hAnsi="Courier New"/>
          <w:color w:val="FF0000"/>
          <w:u w:val="single"/>
          <w:rPrChange w:id="110" w:author="何桢" w:date="2013-01-10T10:30:00Z">
            <w:rPr>
              <w:rFonts w:ascii="Courier New" w:hAnsi="Courier New"/>
            </w:rPr>
          </w:rPrChange>
        </w:rPr>
        <w:tab/>
        <w:t>D. 1000</w:t>
      </w:r>
    </w:p>
    <w:p w:rsidR="00370870" w:rsidRPr="00553CA0" w:rsidRDefault="00370870">
      <w:pPr>
        <w:rPr>
          <w:rFonts w:ascii="Courier New" w:hAnsi="Courier New"/>
        </w:rPr>
      </w:pPr>
    </w:p>
    <w:p w:rsidR="00370870" w:rsidRPr="0099713B" w:rsidRDefault="000B349F">
      <w:pPr>
        <w:rPr>
          <w:rFonts w:ascii="Courier New" w:hAnsi="Courier New"/>
          <w:color w:val="FF0000"/>
          <w:u w:val="single"/>
          <w:rPrChange w:id="111" w:author="何桢" w:date="2013-01-10T10:31:00Z">
            <w:rPr>
              <w:rFonts w:ascii="Courier New" w:hAnsi="Courier New"/>
            </w:rPr>
          </w:rPrChange>
        </w:rPr>
      </w:pPr>
      <w:r w:rsidRPr="000B349F">
        <w:rPr>
          <w:rFonts w:ascii="Courier New" w:hAnsi="Courier New"/>
          <w:highlight w:val="red"/>
          <w:rPrChange w:id="112" w:author="sony" w:date="2013-01-09T09:46:00Z">
            <w:rPr>
              <w:rFonts w:ascii="Courier New" w:hAnsi="Courier New"/>
            </w:rPr>
          </w:rPrChange>
        </w:rPr>
        <w:t>7</w:t>
      </w:r>
      <w:r w:rsidRPr="000B349F">
        <w:rPr>
          <w:rFonts w:ascii="Courier New" w:hint="eastAsia"/>
          <w:highlight w:val="red"/>
          <w:rPrChange w:id="113" w:author="sony" w:date="2013-01-09T09:46:00Z">
            <w:rPr>
              <w:rFonts w:ascii="Courier New" w:hint="eastAsia"/>
            </w:rPr>
          </w:rPrChange>
        </w:rPr>
        <w:t>、</w:t>
      </w:r>
      <w:r w:rsidR="00370870" w:rsidRPr="0099713B">
        <w:rPr>
          <w:rFonts w:ascii="Courier New" w:hint="eastAsia"/>
          <w:color w:val="FF0000"/>
          <w:u w:val="single"/>
          <w:rPrChange w:id="114" w:author="何桢" w:date="2013-01-10T10:31:00Z">
            <w:rPr>
              <w:rFonts w:ascii="Courier New" w:hint="eastAsia"/>
            </w:rPr>
          </w:rPrChange>
        </w:rPr>
        <w:t>设结构类型</w:t>
      </w:r>
      <w:proofErr w:type="spellStart"/>
      <w:r w:rsidR="00370870" w:rsidRPr="0099713B">
        <w:rPr>
          <w:rFonts w:ascii="Courier New" w:hAnsi="Courier New"/>
          <w:color w:val="FF0000"/>
          <w:u w:val="single"/>
          <w:rPrChange w:id="115" w:author="何桢" w:date="2013-01-10T10:31:00Z">
            <w:rPr>
              <w:rFonts w:ascii="Courier New" w:hAnsi="Courier New"/>
            </w:rPr>
          </w:rPrChange>
        </w:rPr>
        <w:t>struct</w:t>
      </w:r>
      <w:proofErr w:type="spellEnd"/>
      <w:r w:rsidR="00370870" w:rsidRPr="0099713B">
        <w:rPr>
          <w:rFonts w:ascii="Courier New" w:hAnsi="Courier New"/>
          <w:color w:val="FF0000"/>
          <w:u w:val="single"/>
          <w:rPrChange w:id="116" w:author="何桢" w:date="2013-01-10T10:31:00Z">
            <w:rPr>
              <w:rFonts w:ascii="Courier New" w:hAnsi="Courier New"/>
            </w:rPr>
          </w:rPrChange>
        </w:rPr>
        <w:t xml:space="preserve"> student{</w:t>
      </w:r>
      <w:proofErr w:type="spellStart"/>
      <w:r w:rsidR="00370870" w:rsidRPr="0099713B">
        <w:rPr>
          <w:rFonts w:ascii="Courier New" w:hAnsi="Courier New"/>
          <w:color w:val="FF0000"/>
          <w:u w:val="single"/>
          <w:rPrChange w:id="117" w:author="何桢" w:date="2013-01-10T10:31:00Z">
            <w:rPr>
              <w:rFonts w:ascii="Courier New" w:hAnsi="Courier New"/>
            </w:rPr>
          </w:rPrChange>
        </w:rPr>
        <w:t>int</w:t>
      </w:r>
      <w:proofErr w:type="spellEnd"/>
      <w:r w:rsidR="00370870" w:rsidRPr="0099713B">
        <w:rPr>
          <w:rFonts w:ascii="Courier New" w:hAnsi="Courier New"/>
          <w:color w:val="FF0000"/>
          <w:u w:val="single"/>
          <w:rPrChange w:id="118" w:author="何桢" w:date="2013-01-10T10:31:00Z">
            <w:rPr>
              <w:rFonts w:ascii="Courier New" w:hAnsi="Courier New"/>
            </w:rPr>
          </w:rPrChange>
        </w:rPr>
        <w:t xml:space="preserve"> id; char name[20]; </w:t>
      </w:r>
      <w:proofErr w:type="spellStart"/>
      <w:r w:rsidR="00370870" w:rsidRPr="0099713B">
        <w:rPr>
          <w:rFonts w:ascii="Courier New" w:hAnsi="Courier New"/>
          <w:color w:val="FF0000"/>
          <w:u w:val="single"/>
          <w:rPrChange w:id="119" w:author="何桢" w:date="2013-01-10T10:31:00Z">
            <w:rPr>
              <w:rFonts w:ascii="Courier New" w:hAnsi="Courier New"/>
            </w:rPr>
          </w:rPrChange>
        </w:rPr>
        <w:t>int</w:t>
      </w:r>
      <w:proofErr w:type="spellEnd"/>
      <w:r w:rsidR="00370870" w:rsidRPr="0099713B">
        <w:rPr>
          <w:rFonts w:ascii="Courier New" w:hAnsi="Courier New"/>
          <w:color w:val="FF0000"/>
          <w:u w:val="single"/>
          <w:rPrChange w:id="120" w:author="何桢" w:date="2013-01-10T10:31:00Z">
            <w:rPr>
              <w:rFonts w:ascii="Courier New" w:hAnsi="Courier New"/>
            </w:rPr>
          </w:rPrChange>
        </w:rPr>
        <w:t xml:space="preserve"> score;}; </w:t>
      </w:r>
      <w:r w:rsidR="00370870" w:rsidRPr="0099713B">
        <w:rPr>
          <w:rFonts w:ascii="Courier New" w:hint="eastAsia"/>
          <w:color w:val="FF0000"/>
          <w:u w:val="single"/>
          <w:rPrChange w:id="121" w:author="何桢" w:date="2013-01-10T10:31:00Z">
            <w:rPr>
              <w:rFonts w:ascii="Courier New" w:hint="eastAsia"/>
            </w:rPr>
          </w:rPrChange>
        </w:rPr>
        <w:t>下列语句正确的是（</w:t>
      </w:r>
      <w:r w:rsidR="00370870" w:rsidRPr="0099713B">
        <w:rPr>
          <w:rFonts w:ascii="Courier New" w:hAnsi="Courier New"/>
          <w:color w:val="FF0000"/>
          <w:u w:val="single"/>
          <w:rPrChange w:id="122" w:author="何桢" w:date="2013-01-10T10:31:00Z">
            <w:rPr>
              <w:rFonts w:ascii="Courier New" w:hAnsi="Courier New"/>
            </w:rPr>
          </w:rPrChange>
        </w:rPr>
        <w:t xml:space="preserve">  A   </w:t>
      </w:r>
      <w:r w:rsidR="00370870" w:rsidRPr="0099713B">
        <w:rPr>
          <w:rFonts w:ascii="Courier New" w:hint="eastAsia"/>
          <w:color w:val="FF0000"/>
          <w:u w:val="single"/>
          <w:rPrChange w:id="123" w:author="何桢" w:date="2013-01-10T10:31:00Z">
            <w:rPr>
              <w:rFonts w:ascii="Courier New" w:hint="eastAsia"/>
            </w:rPr>
          </w:rPrChange>
        </w:rPr>
        <w:t>）</w:t>
      </w:r>
    </w:p>
    <w:p w:rsidR="00370870" w:rsidRPr="0099713B" w:rsidRDefault="00370870">
      <w:pPr>
        <w:rPr>
          <w:rFonts w:ascii="Courier New" w:hAnsi="Courier New"/>
          <w:color w:val="FF0000"/>
          <w:u w:val="single"/>
          <w:rPrChange w:id="124" w:author="何桢" w:date="2013-01-10T10:31:00Z">
            <w:rPr>
              <w:rFonts w:ascii="Courier New" w:hAnsi="Courier New"/>
            </w:rPr>
          </w:rPrChange>
        </w:rPr>
      </w:pPr>
      <w:r w:rsidRPr="0099713B">
        <w:rPr>
          <w:rFonts w:ascii="Courier New" w:hAnsi="Courier New"/>
          <w:color w:val="FF0000"/>
          <w:u w:val="single"/>
          <w:rPrChange w:id="125" w:author="何桢" w:date="2013-01-10T10:31:00Z">
            <w:rPr>
              <w:rFonts w:ascii="Courier New" w:hAnsi="Courier New"/>
            </w:rPr>
          </w:rPrChange>
        </w:rPr>
        <w:t xml:space="preserve">A. student </w:t>
      </w:r>
      <w:proofErr w:type="spellStart"/>
      <w:proofErr w:type="gramStart"/>
      <w:r w:rsidRPr="0099713B">
        <w:rPr>
          <w:rFonts w:ascii="Courier New" w:hAnsi="Courier New"/>
          <w:color w:val="FF0000"/>
          <w:u w:val="single"/>
          <w:rPrChange w:id="126" w:author="何桢" w:date="2013-01-10T10:31:00Z">
            <w:rPr>
              <w:rFonts w:ascii="Courier New" w:hAnsi="Courier New"/>
            </w:rPr>
          </w:rPrChange>
        </w:rPr>
        <w:t>stu</w:t>
      </w:r>
      <w:proofErr w:type="spellEnd"/>
      <w:r w:rsidRPr="0099713B">
        <w:rPr>
          <w:rFonts w:ascii="Courier New" w:hAnsi="Courier New"/>
          <w:color w:val="FF0000"/>
          <w:u w:val="single"/>
          <w:rPrChange w:id="127" w:author="何桢" w:date="2013-01-10T10:31:00Z">
            <w:rPr>
              <w:rFonts w:ascii="Courier New" w:hAnsi="Courier New"/>
            </w:rPr>
          </w:rPrChange>
        </w:rPr>
        <w:t>[</w:t>
      </w:r>
      <w:proofErr w:type="gramEnd"/>
      <w:r w:rsidRPr="0099713B">
        <w:rPr>
          <w:rFonts w:ascii="Courier New" w:hAnsi="Courier New"/>
          <w:color w:val="FF0000"/>
          <w:u w:val="single"/>
          <w:rPrChange w:id="128" w:author="何桢" w:date="2013-01-10T10:31:00Z">
            <w:rPr>
              <w:rFonts w:ascii="Courier New" w:hAnsi="Courier New"/>
            </w:rPr>
          </w:rPrChange>
        </w:rPr>
        <w:t>10] = {10101, “John”};</w:t>
      </w:r>
    </w:p>
    <w:p w:rsidR="00370870" w:rsidRPr="0099713B" w:rsidRDefault="00370870">
      <w:pPr>
        <w:rPr>
          <w:rFonts w:ascii="Courier New" w:hAnsi="Courier New"/>
          <w:color w:val="FF0000"/>
          <w:u w:val="single"/>
          <w:rPrChange w:id="129" w:author="何桢" w:date="2013-01-10T10:31:00Z">
            <w:rPr>
              <w:rFonts w:ascii="Courier New" w:hAnsi="Courier New"/>
            </w:rPr>
          </w:rPrChange>
        </w:rPr>
      </w:pPr>
      <w:r w:rsidRPr="0099713B">
        <w:rPr>
          <w:rFonts w:ascii="Courier New" w:hAnsi="Courier New"/>
          <w:color w:val="FF0000"/>
          <w:u w:val="single"/>
          <w:rPrChange w:id="130" w:author="何桢" w:date="2013-01-10T10:31:00Z">
            <w:rPr>
              <w:rFonts w:ascii="Courier New" w:hAnsi="Courier New"/>
            </w:rPr>
          </w:rPrChange>
        </w:rPr>
        <w:t xml:space="preserve">B. student </w:t>
      </w:r>
      <w:proofErr w:type="spellStart"/>
      <w:r w:rsidRPr="0099713B">
        <w:rPr>
          <w:rFonts w:ascii="Courier New" w:hAnsi="Courier New"/>
          <w:color w:val="FF0000"/>
          <w:u w:val="single"/>
          <w:rPrChange w:id="131" w:author="何桢" w:date="2013-01-10T10:31:00Z">
            <w:rPr>
              <w:rFonts w:ascii="Courier New" w:hAnsi="Courier New"/>
            </w:rPr>
          </w:rPrChange>
        </w:rPr>
        <w:t>stu</w:t>
      </w:r>
      <w:proofErr w:type="spellEnd"/>
      <w:r w:rsidRPr="0099713B">
        <w:rPr>
          <w:rFonts w:ascii="Courier New" w:hAnsi="Courier New"/>
          <w:color w:val="FF0000"/>
          <w:u w:val="single"/>
          <w:rPrChange w:id="132" w:author="何桢" w:date="2013-01-10T10:31:00Z">
            <w:rPr>
              <w:rFonts w:ascii="Courier New" w:hAnsi="Courier New"/>
            </w:rPr>
          </w:rPrChange>
        </w:rPr>
        <w:t xml:space="preserve"> = {10101</w:t>
      </w:r>
      <w:proofErr w:type="gramStart"/>
      <w:r w:rsidRPr="0099713B">
        <w:rPr>
          <w:rFonts w:ascii="Courier New" w:hAnsi="Courier New"/>
          <w:color w:val="FF0000"/>
          <w:u w:val="single"/>
          <w:rPrChange w:id="133" w:author="何桢" w:date="2013-01-10T10:31:00Z">
            <w:rPr>
              <w:rFonts w:ascii="Courier New" w:hAnsi="Courier New"/>
            </w:rPr>
          </w:rPrChange>
        </w:rPr>
        <w:t>, ,600</w:t>
      </w:r>
      <w:proofErr w:type="gramEnd"/>
      <w:r w:rsidRPr="0099713B">
        <w:rPr>
          <w:rFonts w:ascii="Courier New" w:hAnsi="Courier New"/>
          <w:color w:val="FF0000"/>
          <w:u w:val="single"/>
          <w:rPrChange w:id="134" w:author="何桢" w:date="2013-01-10T10:31:00Z">
            <w:rPr>
              <w:rFonts w:ascii="Courier New" w:hAnsi="Courier New"/>
            </w:rPr>
          </w:rPrChange>
        </w:rPr>
        <w:t>};</w:t>
      </w:r>
    </w:p>
    <w:p w:rsidR="00370870" w:rsidRPr="0099713B" w:rsidRDefault="00370870">
      <w:pPr>
        <w:rPr>
          <w:rFonts w:ascii="Courier New" w:hAnsi="Courier New"/>
          <w:color w:val="FF0000"/>
          <w:u w:val="single"/>
          <w:rPrChange w:id="135" w:author="何桢" w:date="2013-01-10T10:31:00Z">
            <w:rPr>
              <w:rFonts w:ascii="Courier New" w:hAnsi="Courier New"/>
            </w:rPr>
          </w:rPrChange>
        </w:rPr>
      </w:pPr>
      <w:r w:rsidRPr="0099713B">
        <w:rPr>
          <w:rFonts w:ascii="Courier New" w:hAnsi="Courier New"/>
          <w:color w:val="FF0000"/>
          <w:u w:val="single"/>
          <w:rPrChange w:id="136" w:author="何桢" w:date="2013-01-10T10:31:00Z">
            <w:rPr>
              <w:rFonts w:ascii="Courier New" w:hAnsi="Courier New"/>
            </w:rPr>
          </w:rPrChange>
        </w:rPr>
        <w:t xml:space="preserve">C. student </w:t>
      </w:r>
      <w:proofErr w:type="spellStart"/>
      <w:r w:rsidRPr="0099713B">
        <w:rPr>
          <w:rFonts w:ascii="Courier New" w:hAnsi="Courier New"/>
          <w:color w:val="FF0000"/>
          <w:u w:val="single"/>
          <w:rPrChange w:id="137" w:author="何桢" w:date="2013-01-10T10:31:00Z">
            <w:rPr>
              <w:rFonts w:ascii="Courier New" w:hAnsi="Courier New"/>
            </w:rPr>
          </w:rPrChange>
        </w:rPr>
        <w:t>stu</w:t>
      </w:r>
      <w:proofErr w:type="spellEnd"/>
      <w:r w:rsidRPr="0099713B">
        <w:rPr>
          <w:rFonts w:ascii="Courier New" w:hAnsi="Courier New"/>
          <w:color w:val="FF0000"/>
          <w:u w:val="single"/>
          <w:rPrChange w:id="138" w:author="何桢" w:date="2013-01-10T10:31:00Z">
            <w:rPr>
              <w:rFonts w:ascii="Courier New" w:hAnsi="Courier New"/>
            </w:rPr>
          </w:rPrChange>
        </w:rPr>
        <w:t xml:space="preserve">; </w:t>
      </w:r>
      <w:proofErr w:type="spellStart"/>
      <w:r w:rsidRPr="0099713B">
        <w:rPr>
          <w:rFonts w:ascii="Courier New" w:hAnsi="Courier New"/>
          <w:color w:val="FF0000"/>
          <w:u w:val="single"/>
          <w:rPrChange w:id="139" w:author="何桢" w:date="2013-01-10T10:31:00Z">
            <w:rPr>
              <w:rFonts w:ascii="Courier New" w:hAnsi="Courier New"/>
            </w:rPr>
          </w:rPrChange>
        </w:rPr>
        <w:t>stu</w:t>
      </w:r>
      <w:proofErr w:type="spellEnd"/>
      <w:r w:rsidRPr="0099713B">
        <w:rPr>
          <w:rFonts w:ascii="Courier New" w:hAnsi="Courier New"/>
          <w:color w:val="FF0000"/>
          <w:u w:val="single"/>
          <w:rPrChange w:id="140" w:author="何桢" w:date="2013-01-10T10:31:00Z">
            <w:rPr>
              <w:rFonts w:ascii="Courier New" w:hAnsi="Courier New"/>
            </w:rPr>
          </w:rPrChange>
        </w:rPr>
        <w:t xml:space="preserve"> = {10101, “John”, 600};</w:t>
      </w:r>
    </w:p>
    <w:p w:rsidR="00370870" w:rsidRPr="0099713B" w:rsidRDefault="00370870">
      <w:pPr>
        <w:rPr>
          <w:rFonts w:ascii="Courier New" w:hAnsi="Courier New"/>
          <w:color w:val="FF0000"/>
          <w:u w:val="single"/>
          <w:rPrChange w:id="141" w:author="何桢" w:date="2013-01-10T10:31:00Z">
            <w:rPr>
              <w:rFonts w:ascii="Courier New" w:hAnsi="Courier New"/>
            </w:rPr>
          </w:rPrChange>
        </w:rPr>
      </w:pPr>
      <w:r w:rsidRPr="0099713B">
        <w:rPr>
          <w:rFonts w:ascii="Courier New" w:hAnsi="Courier New"/>
          <w:color w:val="FF0000"/>
          <w:u w:val="single"/>
          <w:rPrChange w:id="142" w:author="何桢" w:date="2013-01-10T10:31:00Z">
            <w:rPr>
              <w:rFonts w:ascii="Courier New" w:hAnsi="Courier New"/>
            </w:rPr>
          </w:rPrChange>
        </w:rPr>
        <w:t xml:space="preserve">D. student </w:t>
      </w:r>
      <w:proofErr w:type="spellStart"/>
      <w:r w:rsidRPr="0099713B">
        <w:rPr>
          <w:rFonts w:ascii="Courier New" w:hAnsi="Courier New"/>
          <w:color w:val="FF0000"/>
          <w:u w:val="single"/>
          <w:rPrChange w:id="143" w:author="何桢" w:date="2013-01-10T10:31:00Z">
            <w:rPr>
              <w:rFonts w:ascii="Courier New" w:hAnsi="Courier New"/>
            </w:rPr>
          </w:rPrChange>
        </w:rPr>
        <w:t>stu</w:t>
      </w:r>
      <w:proofErr w:type="spellEnd"/>
      <w:r w:rsidRPr="0099713B">
        <w:rPr>
          <w:rFonts w:ascii="Courier New" w:hAnsi="Courier New"/>
          <w:color w:val="FF0000"/>
          <w:u w:val="single"/>
          <w:rPrChange w:id="144" w:author="何桢" w:date="2013-01-10T10:31:00Z">
            <w:rPr>
              <w:rFonts w:ascii="Courier New" w:hAnsi="Courier New"/>
            </w:rPr>
          </w:rPrChange>
        </w:rPr>
        <w:t xml:space="preserve">; stu.id = 10101; stu.name=”John”; </w:t>
      </w:r>
      <w:proofErr w:type="spellStart"/>
      <w:r w:rsidRPr="0099713B">
        <w:rPr>
          <w:rFonts w:ascii="Courier New" w:hAnsi="Courier New"/>
          <w:color w:val="FF0000"/>
          <w:u w:val="single"/>
          <w:rPrChange w:id="145" w:author="何桢" w:date="2013-01-10T10:31:00Z">
            <w:rPr>
              <w:rFonts w:ascii="Courier New" w:hAnsi="Courier New"/>
            </w:rPr>
          </w:rPrChange>
        </w:rPr>
        <w:t>stu.score</w:t>
      </w:r>
      <w:proofErr w:type="spellEnd"/>
      <w:r w:rsidRPr="0099713B">
        <w:rPr>
          <w:rFonts w:ascii="Courier New" w:hAnsi="Courier New"/>
          <w:color w:val="FF0000"/>
          <w:u w:val="single"/>
          <w:rPrChange w:id="146" w:author="何桢" w:date="2013-01-10T10:31:00Z">
            <w:rPr>
              <w:rFonts w:ascii="Courier New" w:hAnsi="Courier New"/>
            </w:rPr>
          </w:rPrChange>
        </w:rPr>
        <w:t xml:space="preserve"> = 600;</w:t>
      </w:r>
    </w:p>
    <w:p w:rsidR="00370870" w:rsidRPr="00553CA0" w:rsidRDefault="00370870">
      <w:pPr>
        <w:rPr>
          <w:rFonts w:ascii="Courier New" w:hAnsi="Courier New"/>
        </w:rPr>
      </w:pPr>
    </w:p>
    <w:p w:rsidR="00370870" w:rsidRPr="00553CA0" w:rsidRDefault="00370870" w:rsidP="00A342C5">
      <w:pPr>
        <w:rPr>
          <w:rFonts w:ascii="Courier New" w:hAnsi="Courier New" w:cs="Courier New"/>
        </w:rPr>
      </w:pPr>
      <w:r w:rsidRPr="00553CA0">
        <w:rPr>
          <w:rFonts w:ascii="Courier New" w:hAnsi="Courier New" w:cs="Courier New"/>
        </w:rPr>
        <w:t>8</w:t>
      </w:r>
      <w:r w:rsidRPr="00553CA0">
        <w:rPr>
          <w:rFonts w:ascii="Courier New" w:hAnsi="Courier New" w:cs="Courier New" w:hint="eastAsia"/>
        </w:rPr>
        <w:t>、关于</w:t>
      </w:r>
      <w:r w:rsidRPr="00553CA0">
        <w:rPr>
          <w:rFonts w:ascii="Courier New" w:hAnsi="Courier New" w:cs="Courier New"/>
        </w:rPr>
        <w:t>C++</w:t>
      </w:r>
      <w:r w:rsidRPr="00553CA0">
        <w:rPr>
          <w:rFonts w:ascii="Courier New" w:hAnsi="Courier New" w:cs="Courier New" w:hint="eastAsia"/>
        </w:rPr>
        <w:t>中函数的使用，下列说法正确的是（</w:t>
      </w:r>
      <w:r w:rsidRPr="00553CA0">
        <w:rPr>
          <w:rFonts w:ascii="Courier New" w:hAnsi="Courier New" w:cs="Courier New"/>
        </w:rPr>
        <w:t xml:space="preserve">  C  </w:t>
      </w:r>
      <w:r w:rsidRPr="00553CA0">
        <w:rPr>
          <w:rFonts w:ascii="Courier New" w:hAnsi="Courier New" w:cs="Courier New" w:hint="eastAsia"/>
        </w:rPr>
        <w:t>）</w:t>
      </w:r>
    </w:p>
    <w:p w:rsidR="00370870" w:rsidRPr="00553CA0" w:rsidRDefault="00370870" w:rsidP="00A342C5">
      <w:pPr>
        <w:rPr>
          <w:rFonts w:ascii="Courier New" w:hAnsi="Courier New" w:cs="Courier New"/>
        </w:rPr>
      </w:pPr>
      <w:r w:rsidRPr="00553CA0">
        <w:rPr>
          <w:rFonts w:ascii="Courier New" w:hAnsi="Courier New" w:cs="Courier New"/>
        </w:rPr>
        <w:t xml:space="preserve">A. </w:t>
      </w:r>
      <w:r w:rsidRPr="00553CA0">
        <w:rPr>
          <w:rFonts w:ascii="Courier New" w:hAnsi="Courier New" w:cs="Courier New" w:hint="eastAsia"/>
        </w:rPr>
        <w:t>定义函数时，形参类型说明可以放在函数体内</w:t>
      </w:r>
    </w:p>
    <w:p w:rsidR="00370870" w:rsidRPr="00553CA0" w:rsidRDefault="00370870" w:rsidP="00A342C5">
      <w:pPr>
        <w:rPr>
          <w:rFonts w:ascii="Courier New" w:hAnsi="Courier New" w:cs="Courier New"/>
        </w:rPr>
      </w:pPr>
      <w:r w:rsidRPr="00553CA0">
        <w:rPr>
          <w:rFonts w:ascii="Courier New" w:hAnsi="Courier New" w:cs="Courier New"/>
        </w:rPr>
        <w:t xml:space="preserve">B. </w:t>
      </w:r>
      <w:r>
        <w:rPr>
          <w:rFonts w:ascii="Courier New" w:hAnsi="Courier New" w:cs="Courier New" w:hint="eastAsia"/>
        </w:rPr>
        <w:t>返回语句中，关键字</w:t>
      </w:r>
      <w:r w:rsidRPr="00553CA0">
        <w:rPr>
          <w:rFonts w:ascii="Courier New" w:hAnsi="Courier New" w:cs="Courier New"/>
        </w:rPr>
        <w:t>return</w:t>
      </w:r>
      <w:r w:rsidRPr="00553CA0">
        <w:rPr>
          <w:rFonts w:ascii="Courier New" w:hAnsi="Courier New" w:cs="Courier New" w:hint="eastAsia"/>
        </w:rPr>
        <w:t>后面的值不能为表达式</w:t>
      </w:r>
    </w:p>
    <w:p w:rsidR="00370870" w:rsidRPr="00553CA0" w:rsidRDefault="00370870" w:rsidP="00A342C5">
      <w:pPr>
        <w:rPr>
          <w:rFonts w:ascii="Courier New" w:hAnsi="Courier New" w:cs="Courier New"/>
        </w:rPr>
      </w:pPr>
      <w:r w:rsidRPr="00553CA0">
        <w:rPr>
          <w:rFonts w:ascii="Courier New" w:hAnsi="Courier New" w:cs="Courier New"/>
        </w:rPr>
        <w:t xml:space="preserve">C. </w:t>
      </w:r>
      <w:r w:rsidRPr="00553CA0">
        <w:rPr>
          <w:rFonts w:ascii="Courier New" w:hAnsi="Courier New" w:cs="Courier New" w:hint="eastAsia"/>
        </w:rPr>
        <w:t>函数定义不可以嵌套，函数调用可以嵌套</w:t>
      </w:r>
    </w:p>
    <w:p w:rsidR="00370870" w:rsidRPr="00553CA0" w:rsidRDefault="00370870" w:rsidP="00A342C5">
      <w:pPr>
        <w:rPr>
          <w:rFonts w:ascii="Courier New" w:hAnsi="Courier New" w:cs="Courier New"/>
        </w:rPr>
      </w:pPr>
      <w:r w:rsidRPr="00553CA0">
        <w:rPr>
          <w:rFonts w:ascii="Courier New" w:hAnsi="Courier New" w:cs="Courier New"/>
        </w:rPr>
        <w:lastRenderedPageBreak/>
        <w:t xml:space="preserve">D. </w:t>
      </w:r>
      <w:r w:rsidRPr="00553CA0">
        <w:rPr>
          <w:rFonts w:ascii="Courier New" w:hAnsi="Courier New" w:cs="Courier New" w:hint="eastAsia"/>
        </w:rPr>
        <w:t>可以直接递归调用，不可以间接递归调用</w:t>
      </w:r>
    </w:p>
    <w:p w:rsidR="00370870" w:rsidRPr="00553CA0" w:rsidRDefault="00370870" w:rsidP="00A342C5">
      <w:pPr>
        <w:rPr>
          <w:rFonts w:ascii="Courier New" w:hAnsi="Courier New" w:cs="Courier New"/>
        </w:rPr>
      </w:pPr>
    </w:p>
    <w:p w:rsidR="00370870" w:rsidRPr="00553CA0" w:rsidRDefault="000B349F" w:rsidP="00A342C5">
      <w:pPr>
        <w:rPr>
          <w:rFonts w:ascii="Courier New" w:hAnsi="Courier New" w:cs="Courier New"/>
        </w:rPr>
      </w:pPr>
      <w:r w:rsidRPr="000B349F">
        <w:rPr>
          <w:rFonts w:ascii="Courier New" w:hAnsi="Courier New" w:cs="Courier New"/>
          <w:highlight w:val="red"/>
          <w:rPrChange w:id="147" w:author="sony" w:date="2013-01-09T09:49:00Z">
            <w:rPr>
              <w:rFonts w:ascii="Courier New" w:hAnsi="Courier New" w:cs="Courier New"/>
            </w:rPr>
          </w:rPrChange>
        </w:rPr>
        <w:t>9</w:t>
      </w:r>
      <w:r w:rsidRPr="000B349F">
        <w:rPr>
          <w:rFonts w:ascii="Courier New" w:hAnsi="Courier New" w:cs="Courier New" w:hint="eastAsia"/>
          <w:highlight w:val="red"/>
          <w:rPrChange w:id="148" w:author="sony" w:date="2013-01-09T09:49:00Z">
            <w:rPr>
              <w:rFonts w:ascii="Courier New" w:hAnsi="Courier New" w:cs="Courier New" w:hint="eastAsia"/>
            </w:rPr>
          </w:rPrChange>
        </w:rPr>
        <w:t>、</w:t>
      </w:r>
      <w:r w:rsidR="00370870" w:rsidRPr="00553CA0">
        <w:rPr>
          <w:rFonts w:ascii="Courier New" w:hAnsi="Courier New" w:cs="Courier New" w:hint="eastAsia"/>
        </w:rPr>
        <w:t>关于函数参数传递，下列说法正确的是（</w:t>
      </w:r>
      <w:r w:rsidR="00370870" w:rsidRPr="00553CA0">
        <w:rPr>
          <w:rFonts w:ascii="Courier New" w:hAnsi="Courier New" w:cs="Courier New"/>
        </w:rPr>
        <w:t xml:space="preserve"> </w:t>
      </w:r>
      <w:r w:rsidR="00370870">
        <w:rPr>
          <w:rFonts w:ascii="Courier New" w:hAnsi="Courier New" w:cs="Courier New"/>
        </w:rPr>
        <w:t xml:space="preserve"> C</w:t>
      </w:r>
      <w:r w:rsidR="00370870" w:rsidRPr="00553CA0">
        <w:rPr>
          <w:rFonts w:ascii="Courier New" w:hAnsi="Courier New" w:cs="Courier New"/>
        </w:rPr>
        <w:t xml:space="preserve">   </w:t>
      </w:r>
      <w:r w:rsidR="00370870" w:rsidRPr="00553CA0">
        <w:rPr>
          <w:rFonts w:ascii="Courier New" w:hAnsi="Courier New" w:cs="Courier New" w:hint="eastAsia"/>
        </w:rPr>
        <w:t>）</w:t>
      </w:r>
    </w:p>
    <w:p w:rsidR="00370870" w:rsidRPr="00553CA0" w:rsidRDefault="00370870" w:rsidP="00A342C5">
      <w:pPr>
        <w:rPr>
          <w:rFonts w:ascii="Courier New" w:hAnsi="Courier New" w:cs="Courier New"/>
        </w:rPr>
      </w:pPr>
      <w:r w:rsidRPr="00553CA0">
        <w:rPr>
          <w:rFonts w:ascii="Courier New" w:hAnsi="Courier New" w:cs="Courier New"/>
        </w:rPr>
        <w:t xml:space="preserve">A. </w:t>
      </w:r>
      <w:r w:rsidRPr="00553CA0">
        <w:rPr>
          <w:rFonts w:ascii="Courier New" w:hAnsi="Courier New" w:cs="Courier New" w:hint="eastAsia"/>
        </w:rPr>
        <w:t>全局变量可以作为函数的参数</w:t>
      </w:r>
    </w:p>
    <w:p w:rsidR="00370870" w:rsidRPr="00553CA0" w:rsidRDefault="00370870" w:rsidP="00A342C5">
      <w:pPr>
        <w:rPr>
          <w:rFonts w:ascii="Courier New" w:hAnsi="Courier New" w:cs="Courier New"/>
        </w:rPr>
      </w:pPr>
      <w:r w:rsidRPr="00553CA0">
        <w:rPr>
          <w:rFonts w:ascii="Courier New" w:hAnsi="Courier New" w:cs="Courier New"/>
        </w:rPr>
        <w:t xml:space="preserve">B. </w:t>
      </w:r>
      <w:r w:rsidRPr="00553CA0">
        <w:rPr>
          <w:rFonts w:ascii="Courier New" w:hAnsi="Courier New" w:cs="Courier New" w:hint="eastAsia"/>
        </w:rPr>
        <w:t>数组作为函数的参数，在调用函数时，将实参数组元素分别赋值给形参数组元素</w:t>
      </w:r>
    </w:p>
    <w:p w:rsidR="00370870" w:rsidRDefault="00370870" w:rsidP="00A342C5">
      <w:pPr>
        <w:rPr>
          <w:ins w:id="149" w:author="User" w:date="2011-02-28T07:38:00Z"/>
          <w:rFonts w:ascii="Courier New" w:hAnsi="Courier New" w:cs="Courier New"/>
        </w:rPr>
      </w:pPr>
      <w:r w:rsidRPr="00553CA0">
        <w:rPr>
          <w:rFonts w:ascii="Courier New" w:hAnsi="Courier New" w:cs="Courier New"/>
        </w:rPr>
        <w:t xml:space="preserve">C. </w:t>
      </w:r>
      <w:r w:rsidRPr="00553CA0">
        <w:rPr>
          <w:rFonts w:ascii="Courier New" w:hAnsi="Courier New" w:cs="Courier New" w:hint="eastAsia"/>
        </w:rPr>
        <w:t>如果变量的引用作参数，在调用函数时，实参不可以是与引用形参类型一致的表达式</w:t>
      </w:r>
    </w:p>
    <w:p w:rsidR="00370870" w:rsidRPr="00553CA0" w:rsidRDefault="00370870" w:rsidP="00A342C5">
      <w:pPr>
        <w:numPr>
          <w:ins w:id="150" w:author="User" w:date="2011-02-28T07:38:00Z"/>
        </w:numPr>
        <w:rPr>
          <w:rFonts w:ascii="Courier New" w:hAnsi="Courier New" w:cs="Courier New"/>
        </w:rPr>
      </w:pPr>
    </w:p>
    <w:p w:rsidR="00370870" w:rsidRPr="00553CA0" w:rsidRDefault="00370870" w:rsidP="00A342C5">
      <w:pPr>
        <w:rPr>
          <w:rFonts w:ascii="Courier New" w:hAnsi="Courier New" w:cs="Courier New"/>
        </w:rPr>
      </w:pPr>
      <w:r w:rsidRPr="00553CA0">
        <w:rPr>
          <w:rFonts w:ascii="Courier New" w:hAnsi="Courier New" w:cs="Courier New"/>
        </w:rPr>
        <w:t xml:space="preserve">D. </w:t>
      </w:r>
      <w:r w:rsidRPr="00553CA0">
        <w:rPr>
          <w:rFonts w:ascii="Courier New" w:hAnsi="Courier New" w:cs="Courier New" w:hint="eastAsia"/>
        </w:rPr>
        <w:t>函数的返回值类型必须与函数说明一致或者为空类型</w:t>
      </w:r>
    </w:p>
    <w:p w:rsidR="00370870" w:rsidRPr="00926005" w:rsidRDefault="00370870" w:rsidP="00926005">
      <w:pPr>
        <w:rPr>
          <w:ins w:id="151" w:author="User" w:date="2011-02-28T07:38:00Z"/>
          <w:rFonts w:ascii="Courier New" w:hAnsi="Courier New" w:cs="Courier New"/>
        </w:rPr>
      </w:pPr>
      <w:ins w:id="152" w:author="User" w:date="2011-02-28T07:38:00Z">
        <w:r w:rsidRPr="00926005">
          <w:rPr>
            <w:rFonts w:ascii="Courier New" w:hAnsi="Courier New" w:cs="Courier New"/>
          </w:rPr>
          <w:t>#include&lt;</w:t>
        </w:r>
        <w:proofErr w:type="spellStart"/>
        <w:r w:rsidRPr="00926005">
          <w:rPr>
            <w:rFonts w:ascii="Courier New" w:hAnsi="Courier New" w:cs="Courier New"/>
          </w:rPr>
          <w:t>iostream.h</w:t>
        </w:r>
        <w:proofErr w:type="spellEnd"/>
        <w:r w:rsidRPr="00926005">
          <w:rPr>
            <w:rFonts w:ascii="Courier New" w:hAnsi="Courier New" w:cs="Courier New"/>
          </w:rPr>
          <w:t>&gt;</w:t>
        </w:r>
      </w:ins>
    </w:p>
    <w:p w:rsidR="00370870" w:rsidRPr="00926005" w:rsidRDefault="00370870" w:rsidP="00926005">
      <w:pPr>
        <w:rPr>
          <w:ins w:id="153" w:author="User" w:date="2011-02-28T07:38:00Z"/>
          <w:rFonts w:ascii="Courier New" w:hAnsi="Courier New" w:cs="Courier New"/>
        </w:rPr>
      </w:pPr>
      <w:proofErr w:type="spellStart"/>
      <w:proofErr w:type="gramStart"/>
      <w:ins w:id="154" w:author="User" w:date="2011-02-28T07:38:00Z">
        <w:r w:rsidRPr="00926005">
          <w:rPr>
            <w:rFonts w:ascii="Courier New" w:hAnsi="Courier New" w:cs="Courier New"/>
          </w:rPr>
          <w:t>int</w:t>
        </w:r>
        <w:proofErr w:type="spellEnd"/>
        <w:proofErr w:type="gramEnd"/>
        <w:r w:rsidRPr="00926005">
          <w:rPr>
            <w:rFonts w:ascii="Courier New" w:hAnsi="Courier New" w:cs="Courier New"/>
          </w:rPr>
          <w:t xml:space="preserve"> a=1;</w:t>
        </w:r>
      </w:ins>
    </w:p>
    <w:p w:rsidR="00370870" w:rsidRPr="00926005" w:rsidRDefault="00370870" w:rsidP="00926005">
      <w:pPr>
        <w:rPr>
          <w:ins w:id="155" w:author="User" w:date="2011-02-28T07:38:00Z"/>
          <w:rFonts w:ascii="Courier New" w:hAnsi="Courier New" w:cs="Courier New"/>
        </w:rPr>
      </w:pPr>
      <w:proofErr w:type="gramStart"/>
      <w:ins w:id="156" w:author="User" w:date="2011-02-28T07:38:00Z">
        <w:r w:rsidRPr="00926005">
          <w:rPr>
            <w:rFonts w:ascii="Courier New" w:hAnsi="Courier New" w:cs="Courier New"/>
          </w:rPr>
          <w:t>void</w:t>
        </w:r>
        <w:proofErr w:type="gramEnd"/>
        <w:r w:rsidRPr="00926005">
          <w:rPr>
            <w:rFonts w:ascii="Courier New" w:hAnsi="Courier New" w:cs="Courier New"/>
          </w:rPr>
          <w:t xml:space="preserve"> function(</w:t>
        </w:r>
        <w:proofErr w:type="spellStart"/>
        <w:r w:rsidRPr="00926005">
          <w:rPr>
            <w:rFonts w:ascii="Courier New" w:hAnsi="Courier New" w:cs="Courier New"/>
          </w:rPr>
          <w:t>int</w:t>
        </w:r>
        <w:proofErr w:type="spellEnd"/>
        <w:r w:rsidRPr="00926005">
          <w:rPr>
            <w:rFonts w:ascii="Courier New" w:hAnsi="Courier New" w:cs="Courier New"/>
          </w:rPr>
          <w:t xml:space="preserve"> d){</w:t>
        </w:r>
      </w:ins>
    </w:p>
    <w:p w:rsidR="00370870" w:rsidRPr="00926005" w:rsidRDefault="00370870" w:rsidP="00926005">
      <w:pPr>
        <w:rPr>
          <w:ins w:id="157" w:author="User" w:date="2011-02-28T07:38:00Z"/>
          <w:rFonts w:ascii="Courier New" w:hAnsi="Courier New" w:cs="Courier New"/>
        </w:rPr>
      </w:pPr>
      <w:ins w:id="158" w:author="User" w:date="2011-02-28T07:38:00Z">
        <w:r w:rsidRPr="00926005">
          <w:rPr>
            <w:rFonts w:ascii="Courier New" w:hAnsi="Courier New" w:cs="Courier New"/>
          </w:rPr>
          <w:tab/>
        </w:r>
        <w:proofErr w:type="spellStart"/>
        <w:proofErr w:type="gramStart"/>
        <w:r w:rsidRPr="00926005">
          <w:rPr>
            <w:rFonts w:ascii="Courier New" w:hAnsi="Courier New" w:cs="Courier New"/>
          </w:rPr>
          <w:t>int</w:t>
        </w:r>
        <w:proofErr w:type="spellEnd"/>
        <w:proofErr w:type="gramEnd"/>
        <w:r w:rsidRPr="00926005">
          <w:rPr>
            <w:rFonts w:ascii="Courier New" w:hAnsi="Courier New" w:cs="Courier New"/>
          </w:rPr>
          <w:t xml:space="preserve"> b=1;</w:t>
        </w:r>
      </w:ins>
    </w:p>
    <w:p w:rsidR="00370870" w:rsidRPr="00926005" w:rsidRDefault="00370870" w:rsidP="00926005">
      <w:pPr>
        <w:rPr>
          <w:ins w:id="159" w:author="User" w:date="2011-02-28T07:38:00Z"/>
          <w:rFonts w:ascii="Courier New" w:hAnsi="Courier New" w:cs="Courier New"/>
        </w:rPr>
      </w:pPr>
      <w:ins w:id="160" w:author="User" w:date="2011-02-28T07:38:00Z">
        <w:r w:rsidRPr="00926005">
          <w:rPr>
            <w:rFonts w:ascii="Courier New" w:hAnsi="Courier New" w:cs="Courier New"/>
          </w:rPr>
          <w:tab/>
        </w:r>
        <w:proofErr w:type="gramStart"/>
        <w:r w:rsidRPr="00926005">
          <w:rPr>
            <w:rFonts w:ascii="Courier New" w:hAnsi="Courier New" w:cs="Courier New"/>
          </w:rPr>
          <w:t>static</w:t>
        </w:r>
        <w:proofErr w:type="gramEnd"/>
        <w:r w:rsidRPr="00926005">
          <w:rPr>
            <w:rFonts w:ascii="Courier New" w:hAnsi="Courier New" w:cs="Courier New"/>
          </w:rPr>
          <w:t xml:space="preserve"> </w:t>
        </w:r>
        <w:proofErr w:type="spellStart"/>
        <w:r w:rsidRPr="00926005">
          <w:rPr>
            <w:rFonts w:ascii="Courier New" w:hAnsi="Courier New" w:cs="Courier New"/>
          </w:rPr>
          <w:t>int</w:t>
        </w:r>
        <w:proofErr w:type="spellEnd"/>
        <w:r w:rsidRPr="00926005">
          <w:rPr>
            <w:rFonts w:ascii="Courier New" w:hAnsi="Courier New" w:cs="Courier New"/>
          </w:rPr>
          <w:t xml:space="preserve"> c=1;</w:t>
        </w:r>
      </w:ins>
    </w:p>
    <w:p w:rsidR="00370870" w:rsidRPr="00926005" w:rsidRDefault="00370870" w:rsidP="00926005">
      <w:pPr>
        <w:rPr>
          <w:ins w:id="161" w:author="User" w:date="2011-02-28T07:38:00Z"/>
          <w:rFonts w:ascii="Courier New" w:hAnsi="Courier New" w:cs="Courier New"/>
        </w:rPr>
      </w:pPr>
      <w:ins w:id="162" w:author="User" w:date="2011-02-28T07:38:00Z">
        <w:r w:rsidRPr="00926005">
          <w:rPr>
            <w:rFonts w:ascii="Courier New" w:hAnsi="Courier New" w:cs="Courier New"/>
          </w:rPr>
          <w:tab/>
        </w:r>
        <w:proofErr w:type="spellStart"/>
        <w:proofErr w:type="gramStart"/>
        <w:r w:rsidRPr="00926005">
          <w:rPr>
            <w:rFonts w:ascii="Courier New" w:hAnsi="Courier New" w:cs="Courier New"/>
          </w:rPr>
          <w:t>cout</w:t>
        </w:r>
        <w:proofErr w:type="spellEnd"/>
        <w:proofErr w:type="gramEnd"/>
        <w:r w:rsidRPr="00926005">
          <w:rPr>
            <w:rFonts w:ascii="Courier New" w:hAnsi="Courier New" w:cs="Courier New"/>
          </w:rPr>
          <w:t>&lt;&lt;"a="&lt;&lt;a;</w:t>
        </w:r>
      </w:ins>
    </w:p>
    <w:p w:rsidR="00370870" w:rsidRPr="00370870" w:rsidRDefault="00370870" w:rsidP="00926005">
      <w:pPr>
        <w:rPr>
          <w:ins w:id="163" w:author="User" w:date="2011-02-28T07:38:00Z"/>
          <w:rFonts w:ascii="Courier New" w:hAnsi="Courier New" w:cs="Courier New"/>
          <w:lang w:val="fr-FR"/>
          <w:rPrChange w:id="164" w:author="Unknown">
            <w:rPr>
              <w:ins w:id="165" w:author="User" w:date="2011-02-28T07:38:00Z"/>
              <w:rFonts w:ascii="Courier New" w:hAnsi="Courier New" w:cs="Courier New"/>
            </w:rPr>
          </w:rPrChange>
        </w:rPr>
      </w:pPr>
      <w:ins w:id="166" w:author="User" w:date="2011-02-28T07:38:00Z">
        <w:r w:rsidRPr="00926005">
          <w:rPr>
            <w:rFonts w:ascii="Courier New" w:hAnsi="Courier New" w:cs="Courier New"/>
          </w:rPr>
          <w:tab/>
        </w:r>
        <w:r w:rsidR="000B349F" w:rsidRPr="000B349F">
          <w:rPr>
            <w:rFonts w:ascii="Courier New" w:hAnsi="Courier New" w:cs="Courier New"/>
            <w:lang w:val="fr-FR"/>
            <w:rPrChange w:id="167" w:author="User" w:date="2011-02-28T07:38:00Z">
              <w:rPr>
                <w:rFonts w:ascii="Courier New" w:hAnsi="Courier New" w:cs="Courier New"/>
              </w:rPr>
            </w:rPrChange>
          </w:rPr>
          <w:t>cout&lt;&lt;",b="&lt;&lt;b;</w:t>
        </w:r>
      </w:ins>
    </w:p>
    <w:p w:rsidR="00370870" w:rsidRPr="00370870" w:rsidRDefault="00370870" w:rsidP="00926005">
      <w:pPr>
        <w:rPr>
          <w:ins w:id="168" w:author="User" w:date="2011-02-28T07:38:00Z"/>
          <w:rFonts w:ascii="Courier New" w:hAnsi="Courier New" w:cs="Courier New"/>
          <w:lang w:val="fr-FR"/>
          <w:rPrChange w:id="169" w:author="Unknown">
            <w:rPr>
              <w:ins w:id="170" w:author="User" w:date="2011-02-28T07:38:00Z"/>
              <w:rFonts w:ascii="Courier New" w:hAnsi="Courier New" w:cs="Courier New"/>
            </w:rPr>
          </w:rPrChange>
        </w:rPr>
      </w:pPr>
      <w:ins w:id="171" w:author="User" w:date="2011-02-28T07:38:00Z">
        <w:r>
          <w:rPr>
            <w:rFonts w:ascii="Courier New" w:hAnsi="Courier New" w:cs="Courier New"/>
            <w:lang w:val="fr-FR"/>
          </w:rPr>
          <w:tab/>
        </w:r>
        <w:r w:rsidR="000B349F" w:rsidRPr="000B349F">
          <w:rPr>
            <w:rFonts w:ascii="Courier New" w:hAnsi="Courier New" w:cs="Courier New"/>
            <w:lang w:val="fr-FR"/>
            <w:rPrChange w:id="172" w:author="User" w:date="2011-02-28T07:38:00Z">
              <w:rPr>
                <w:rFonts w:ascii="Courier New" w:hAnsi="Courier New" w:cs="Courier New"/>
              </w:rPr>
            </w:rPrChange>
          </w:rPr>
          <w:t>cout&lt;&lt;",c="&lt;&lt;c+d&lt;&lt;endl;</w:t>
        </w:r>
      </w:ins>
    </w:p>
    <w:p w:rsidR="00370870" w:rsidRPr="00926005" w:rsidRDefault="00370870" w:rsidP="00926005">
      <w:pPr>
        <w:rPr>
          <w:ins w:id="173" w:author="User" w:date="2011-02-28T07:38:00Z"/>
          <w:rFonts w:ascii="Courier New" w:hAnsi="Courier New" w:cs="Courier New"/>
        </w:rPr>
      </w:pPr>
      <w:ins w:id="174" w:author="User" w:date="2011-02-28T07:38:00Z">
        <w:r>
          <w:rPr>
            <w:rFonts w:ascii="Courier New" w:hAnsi="Courier New" w:cs="Courier New"/>
            <w:lang w:val="fr-FR"/>
          </w:rPr>
          <w:tab/>
        </w:r>
        <w:proofErr w:type="gramStart"/>
        <w:r w:rsidRPr="00926005">
          <w:rPr>
            <w:rFonts w:ascii="Courier New" w:hAnsi="Courier New" w:cs="Courier New"/>
          </w:rPr>
          <w:t>a</w:t>
        </w:r>
        <w:proofErr w:type="gramEnd"/>
        <w:r w:rsidRPr="00926005">
          <w:rPr>
            <w:rFonts w:ascii="Courier New" w:hAnsi="Courier New" w:cs="Courier New"/>
          </w:rPr>
          <w:t>++;</w:t>
        </w:r>
      </w:ins>
    </w:p>
    <w:p w:rsidR="00370870" w:rsidRPr="00926005" w:rsidRDefault="00370870" w:rsidP="00926005">
      <w:pPr>
        <w:rPr>
          <w:ins w:id="175" w:author="User" w:date="2011-02-28T07:38:00Z"/>
          <w:rFonts w:ascii="Courier New" w:hAnsi="Courier New" w:cs="Courier New"/>
        </w:rPr>
      </w:pPr>
      <w:ins w:id="176" w:author="User" w:date="2011-02-28T07:38:00Z">
        <w:r w:rsidRPr="00926005">
          <w:rPr>
            <w:rFonts w:ascii="Courier New" w:hAnsi="Courier New" w:cs="Courier New"/>
          </w:rPr>
          <w:tab/>
        </w:r>
        <w:proofErr w:type="gramStart"/>
        <w:r w:rsidRPr="00926005">
          <w:rPr>
            <w:rFonts w:ascii="Courier New" w:hAnsi="Courier New" w:cs="Courier New"/>
          </w:rPr>
          <w:t>b</w:t>
        </w:r>
        <w:proofErr w:type="gramEnd"/>
        <w:r w:rsidRPr="00926005">
          <w:rPr>
            <w:rFonts w:ascii="Courier New" w:hAnsi="Courier New" w:cs="Courier New"/>
          </w:rPr>
          <w:t>++;</w:t>
        </w:r>
      </w:ins>
    </w:p>
    <w:p w:rsidR="00370870" w:rsidRPr="00926005" w:rsidRDefault="00370870" w:rsidP="00926005">
      <w:pPr>
        <w:rPr>
          <w:ins w:id="177" w:author="User" w:date="2011-02-28T07:38:00Z"/>
          <w:rFonts w:ascii="Courier New" w:hAnsi="Courier New" w:cs="Courier New"/>
        </w:rPr>
      </w:pPr>
      <w:ins w:id="178" w:author="User" w:date="2011-02-28T07:38:00Z">
        <w:r w:rsidRPr="00926005">
          <w:rPr>
            <w:rFonts w:ascii="Courier New" w:hAnsi="Courier New" w:cs="Courier New"/>
          </w:rPr>
          <w:tab/>
        </w:r>
        <w:proofErr w:type="spellStart"/>
        <w:proofErr w:type="gramStart"/>
        <w:r w:rsidRPr="00926005">
          <w:rPr>
            <w:rFonts w:ascii="Courier New" w:hAnsi="Courier New" w:cs="Courier New"/>
          </w:rPr>
          <w:t>c</w:t>
        </w:r>
        <w:proofErr w:type="gramEnd"/>
        <w:r w:rsidRPr="00926005">
          <w:rPr>
            <w:rFonts w:ascii="Courier New" w:hAnsi="Courier New" w:cs="Courier New"/>
          </w:rPr>
          <w:t>++</w:t>
        </w:r>
        <w:proofErr w:type="spellEnd"/>
        <w:r w:rsidRPr="00926005">
          <w:rPr>
            <w:rFonts w:ascii="Courier New" w:hAnsi="Courier New" w:cs="Courier New"/>
          </w:rPr>
          <w:t>;</w:t>
        </w:r>
      </w:ins>
    </w:p>
    <w:p w:rsidR="00370870" w:rsidRPr="00926005" w:rsidRDefault="00370870" w:rsidP="00926005">
      <w:pPr>
        <w:rPr>
          <w:ins w:id="179" w:author="User" w:date="2011-02-28T07:38:00Z"/>
          <w:rFonts w:ascii="Courier New" w:hAnsi="Courier New" w:cs="Courier New"/>
        </w:rPr>
      </w:pPr>
      <w:ins w:id="180" w:author="User" w:date="2011-02-28T07:38:00Z">
        <w:r w:rsidRPr="00926005">
          <w:rPr>
            <w:rFonts w:ascii="Courier New" w:hAnsi="Courier New" w:cs="Courier New"/>
          </w:rPr>
          <w:t>}</w:t>
        </w:r>
      </w:ins>
    </w:p>
    <w:p w:rsidR="00370870" w:rsidRPr="00926005" w:rsidRDefault="00370870" w:rsidP="00926005">
      <w:pPr>
        <w:rPr>
          <w:ins w:id="181" w:author="User" w:date="2011-02-28T07:38:00Z"/>
          <w:rFonts w:ascii="Courier New" w:hAnsi="Courier New" w:cs="Courier New"/>
        </w:rPr>
      </w:pPr>
      <w:proofErr w:type="gramStart"/>
      <w:ins w:id="182" w:author="User" w:date="2011-02-28T07:38:00Z">
        <w:r w:rsidRPr="00926005">
          <w:rPr>
            <w:rFonts w:ascii="Courier New" w:hAnsi="Courier New" w:cs="Courier New"/>
          </w:rPr>
          <w:t>void</w:t>
        </w:r>
        <w:proofErr w:type="gramEnd"/>
        <w:r w:rsidRPr="00926005">
          <w:rPr>
            <w:rFonts w:ascii="Courier New" w:hAnsi="Courier New" w:cs="Courier New"/>
          </w:rPr>
          <w:t xml:space="preserve"> main(){</w:t>
        </w:r>
      </w:ins>
    </w:p>
    <w:p w:rsidR="00370870" w:rsidRPr="00926005" w:rsidRDefault="00370870" w:rsidP="00926005">
      <w:pPr>
        <w:rPr>
          <w:ins w:id="183" w:author="User" w:date="2011-02-28T07:38:00Z"/>
          <w:rFonts w:ascii="Courier New" w:hAnsi="Courier New" w:cs="Courier New"/>
        </w:rPr>
      </w:pPr>
      <w:ins w:id="184" w:author="User" w:date="2011-02-28T07:38:00Z">
        <w:r w:rsidRPr="00926005">
          <w:rPr>
            <w:rFonts w:ascii="Courier New" w:hAnsi="Courier New" w:cs="Courier New"/>
          </w:rPr>
          <w:tab/>
        </w:r>
        <w:proofErr w:type="gramStart"/>
        <w:r w:rsidRPr="00926005">
          <w:rPr>
            <w:rFonts w:ascii="Courier New" w:hAnsi="Courier New" w:cs="Courier New"/>
          </w:rPr>
          <w:t>while(</w:t>
        </w:r>
        <w:proofErr w:type="gramEnd"/>
        <w:r w:rsidRPr="00926005">
          <w:rPr>
            <w:rFonts w:ascii="Courier New" w:hAnsi="Courier New" w:cs="Courier New"/>
          </w:rPr>
          <w:t>a&lt;4)</w:t>
        </w:r>
      </w:ins>
    </w:p>
    <w:p w:rsidR="00370870" w:rsidRPr="00926005" w:rsidRDefault="00370870" w:rsidP="00926005">
      <w:pPr>
        <w:rPr>
          <w:ins w:id="185" w:author="User" w:date="2011-02-28T07:38:00Z"/>
          <w:rFonts w:ascii="Courier New" w:hAnsi="Courier New" w:cs="Courier New"/>
        </w:rPr>
      </w:pPr>
      <w:ins w:id="186" w:author="User" w:date="2011-02-28T07:38:00Z">
        <w:r w:rsidRPr="00926005">
          <w:rPr>
            <w:rFonts w:ascii="Courier New" w:hAnsi="Courier New" w:cs="Courier New"/>
          </w:rPr>
          <w:tab/>
        </w:r>
        <w:r w:rsidRPr="00926005">
          <w:rPr>
            <w:rFonts w:ascii="Courier New" w:hAnsi="Courier New" w:cs="Courier New"/>
          </w:rPr>
          <w:tab/>
        </w:r>
        <w:proofErr w:type="gramStart"/>
        <w:r w:rsidRPr="00926005">
          <w:rPr>
            <w:rFonts w:ascii="Courier New" w:hAnsi="Courier New" w:cs="Courier New"/>
          </w:rPr>
          <w:t>function(</w:t>
        </w:r>
        <w:proofErr w:type="gramEnd"/>
        <w:r w:rsidRPr="00926005">
          <w:rPr>
            <w:rFonts w:ascii="Courier New" w:hAnsi="Courier New" w:cs="Courier New"/>
          </w:rPr>
          <w:t>a);</w:t>
        </w:r>
      </w:ins>
    </w:p>
    <w:p w:rsidR="00370870" w:rsidRPr="00926005" w:rsidRDefault="00370870" w:rsidP="00926005">
      <w:pPr>
        <w:rPr>
          <w:ins w:id="187" w:author="User" w:date="2011-02-28T07:38:00Z"/>
          <w:rFonts w:ascii="Courier New" w:hAnsi="Courier New" w:cs="Courier New"/>
        </w:rPr>
      </w:pPr>
      <w:ins w:id="188" w:author="User" w:date="2011-02-28T07:38:00Z">
        <w:r w:rsidRPr="00926005">
          <w:rPr>
            <w:rFonts w:ascii="Courier New" w:hAnsi="Courier New" w:cs="Courier New"/>
          </w:rPr>
          <w:tab/>
        </w:r>
        <w:proofErr w:type="spellStart"/>
        <w:proofErr w:type="gramStart"/>
        <w:r w:rsidRPr="00926005">
          <w:rPr>
            <w:rFonts w:ascii="Courier New" w:hAnsi="Courier New" w:cs="Courier New"/>
          </w:rPr>
          <w:t>cout</w:t>
        </w:r>
        <w:proofErr w:type="spellEnd"/>
        <w:proofErr w:type="gramEnd"/>
        <w:r w:rsidRPr="00926005">
          <w:rPr>
            <w:rFonts w:ascii="Courier New" w:hAnsi="Courier New" w:cs="Courier New"/>
          </w:rPr>
          <w:t>&lt;&lt;</w:t>
        </w:r>
        <w:proofErr w:type="spellStart"/>
        <w:r w:rsidRPr="00926005">
          <w:rPr>
            <w:rFonts w:ascii="Courier New" w:hAnsi="Courier New" w:cs="Courier New"/>
          </w:rPr>
          <w:t>endl</w:t>
        </w:r>
        <w:proofErr w:type="spellEnd"/>
        <w:r w:rsidRPr="00926005">
          <w:rPr>
            <w:rFonts w:ascii="Courier New" w:hAnsi="Courier New" w:cs="Courier New"/>
          </w:rPr>
          <w:t>;</w:t>
        </w:r>
      </w:ins>
    </w:p>
    <w:p w:rsidR="00370870" w:rsidRPr="00926005" w:rsidRDefault="00370870" w:rsidP="00926005">
      <w:pPr>
        <w:rPr>
          <w:rFonts w:ascii="Courier New" w:hAnsi="Courier New" w:cs="Courier New"/>
        </w:rPr>
      </w:pPr>
      <w:ins w:id="189" w:author="User" w:date="2011-02-28T07:38:00Z">
        <w:r w:rsidRPr="00926005">
          <w:rPr>
            <w:rFonts w:ascii="Courier New" w:hAnsi="Courier New" w:cs="Courier New"/>
          </w:rPr>
          <w:t>}</w:t>
        </w:r>
      </w:ins>
    </w:p>
    <w:p w:rsidR="00370870" w:rsidRPr="0099713B" w:rsidRDefault="000B349F" w:rsidP="00A342C5">
      <w:pPr>
        <w:rPr>
          <w:rFonts w:ascii="Courier New" w:hAnsi="Courier New" w:cs="Courier New"/>
          <w:color w:val="FF0000"/>
          <w:u w:val="single"/>
          <w:rPrChange w:id="190" w:author="何桢" w:date="2013-01-10T10:34:00Z">
            <w:rPr>
              <w:rFonts w:ascii="Courier New" w:hAnsi="Courier New" w:cs="Courier New"/>
            </w:rPr>
          </w:rPrChange>
        </w:rPr>
      </w:pPr>
      <w:r w:rsidRPr="000B349F">
        <w:rPr>
          <w:rFonts w:ascii="Courier New" w:hAnsi="Courier New" w:cs="Courier New"/>
          <w:highlight w:val="red"/>
          <w:rPrChange w:id="191" w:author="sony" w:date="2013-01-09T09:50:00Z">
            <w:rPr>
              <w:rFonts w:ascii="Courier New" w:hAnsi="Courier New" w:cs="Courier New"/>
            </w:rPr>
          </w:rPrChange>
        </w:rPr>
        <w:t>10.</w:t>
      </w:r>
      <w:r w:rsidR="00370870" w:rsidRPr="00553CA0">
        <w:rPr>
          <w:rFonts w:ascii="Courier New" w:hAnsi="Courier New" w:cs="Courier New"/>
        </w:rPr>
        <w:t xml:space="preserve"> </w:t>
      </w:r>
      <w:r w:rsidR="00370870" w:rsidRPr="0099713B">
        <w:rPr>
          <w:rFonts w:ascii="Courier New" w:hAnsi="Courier New" w:cs="Courier New" w:hint="eastAsia"/>
          <w:color w:val="FF0000"/>
          <w:u w:val="single"/>
          <w:rPrChange w:id="192" w:author="何桢" w:date="2013-01-10T10:34:00Z">
            <w:rPr>
              <w:rFonts w:ascii="Courier New" w:hAnsi="Courier New" w:cs="Courier New" w:hint="eastAsia"/>
            </w:rPr>
          </w:rPrChange>
        </w:rPr>
        <w:t>关于变量的生存期与作用域，下列说法正确的是（</w:t>
      </w:r>
      <w:r w:rsidR="00370870" w:rsidRPr="0099713B">
        <w:rPr>
          <w:rFonts w:ascii="Courier New" w:hAnsi="Courier New" w:cs="Courier New"/>
          <w:color w:val="FF0000"/>
          <w:u w:val="single"/>
          <w:rPrChange w:id="193" w:author="何桢" w:date="2013-01-10T10:34:00Z">
            <w:rPr>
              <w:rFonts w:ascii="Courier New" w:hAnsi="Courier New" w:cs="Courier New"/>
            </w:rPr>
          </w:rPrChange>
        </w:rPr>
        <w:t xml:space="preserve">  D   </w:t>
      </w:r>
      <w:r w:rsidR="00370870" w:rsidRPr="0099713B">
        <w:rPr>
          <w:rFonts w:ascii="Courier New" w:hAnsi="Courier New" w:cs="Courier New" w:hint="eastAsia"/>
          <w:color w:val="FF0000"/>
          <w:u w:val="single"/>
          <w:rPrChange w:id="194" w:author="何桢" w:date="2013-01-10T10:34:00Z">
            <w:rPr>
              <w:rFonts w:ascii="Courier New" w:hAnsi="Courier New" w:cs="Courier New" w:hint="eastAsia"/>
            </w:rPr>
          </w:rPrChange>
        </w:rPr>
        <w:t>）</w:t>
      </w:r>
    </w:p>
    <w:p w:rsidR="00370870" w:rsidRPr="0099713B" w:rsidRDefault="00370870" w:rsidP="00A342C5">
      <w:pPr>
        <w:rPr>
          <w:rFonts w:ascii="Courier New" w:hAnsi="Courier New" w:cs="Courier New"/>
          <w:color w:val="FF0000"/>
          <w:u w:val="single"/>
          <w:rPrChange w:id="195" w:author="何桢" w:date="2013-01-10T10:34:00Z">
            <w:rPr>
              <w:rFonts w:ascii="Courier New" w:hAnsi="Courier New" w:cs="Courier New"/>
            </w:rPr>
          </w:rPrChange>
        </w:rPr>
      </w:pPr>
      <w:r w:rsidRPr="0099713B">
        <w:rPr>
          <w:rFonts w:ascii="Courier New" w:hAnsi="Courier New" w:cs="Courier New"/>
          <w:color w:val="FF0000"/>
          <w:u w:val="single"/>
          <w:rPrChange w:id="196" w:author="何桢" w:date="2013-01-10T10:34:00Z">
            <w:rPr>
              <w:rFonts w:ascii="Courier New" w:hAnsi="Courier New" w:cs="Courier New"/>
            </w:rPr>
          </w:rPrChange>
        </w:rPr>
        <w:t xml:space="preserve">A. </w:t>
      </w:r>
      <w:r w:rsidRPr="0099713B">
        <w:rPr>
          <w:rFonts w:ascii="Courier New" w:hAnsi="Courier New" w:cs="Courier New" w:hint="eastAsia"/>
          <w:color w:val="FF0000"/>
          <w:u w:val="single"/>
          <w:rPrChange w:id="197" w:author="何桢" w:date="2013-01-10T10:34:00Z">
            <w:rPr>
              <w:rFonts w:ascii="Courier New" w:hAnsi="Courier New" w:cs="Courier New" w:hint="eastAsia"/>
            </w:rPr>
          </w:rPrChange>
        </w:rPr>
        <w:t>全局变量与局部变量都会自动初始化</w:t>
      </w:r>
    </w:p>
    <w:p w:rsidR="00370870" w:rsidRPr="0099713B" w:rsidRDefault="00370870" w:rsidP="00A342C5">
      <w:pPr>
        <w:rPr>
          <w:rFonts w:ascii="Courier New" w:hAnsi="Courier New" w:cs="Courier New"/>
          <w:color w:val="FF0000"/>
          <w:u w:val="single"/>
          <w:rPrChange w:id="198" w:author="何桢" w:date="2013-01-10T10:34:00Z">
            <w:rPr>
              <w:rFonts w:ascii="Courier New" w:hAnsi="Courier New" w:cs="Courier New"/>
            </w:rPr>
          </w:rPrChange>
        </w:rPr>
      </w:pPr>
      <w:r w:rsidRPr="0099713B">
        <w:rPr>
          <w:rFonts w:ascii="Courier New" w:hAnsi="Courier New" w:cs="Courier New"/>
          <w:color w:val="FF0000"/>
          <w:u w:val="single"/>
          <w:rPrChange w:id="199" w:author="何桢" w:date="2013-01-10T10:34:00Z">
            <w:rPr>
              <w:rFonts w:ascii="Courier New" w:hAnsi="Courier New" w:cs="Courier New"/>
            </w:rPr>
          </w:rPrChange>
        </w:rPr>
        <w:t xml:space="preserve">B. </w:t>
      </w:r>
      <w:r w:rsidRPr="0099713B">
        <w:rPr>
          <w:rFonts w:ascii="Courier New" w:hAnsi="Courier New" w:cs="Courier New" w:hint="eastAsia"/>
          <w:color w:val="FF0000"/>
          <w:u w:val="single"/>
          <w:rPrChange w:id="200" w:author="何桢" w:date="2013-01-10T10:34:00Z">
            <w:rPr>
              <w:rFonts w:ascii="Courier New" w:hAnsi="Courier New" w:cs="Courier New" w:hint="eastAsia"/>
            </w:rPr>
          </w:rPrChange>
        </w:rPr>
        <w:t>静态变量的生存期与其作用域完全一致</w:t>
      </w:r>
    </w:p>
    <w:p w:rsidR="00370870" w:rsidRPr="0099713B" w:rsidRDefault="00370870" w:rsidP="00A342C5">
      <w:pPr>
        <w:rPr>
          <w:rFonts w:ascii="Courier New" w:hAnsi="Courier New" w:cs="Courier New"/>
          <w:color w:val="FF0000"/>
          <w:u w:val="single"/>
          <w:rPrChange w:id="201" w:author="何桢" w:date="2013-01-10T10:34:00Z">
            <w:rPr>
              <w:rFonts w:ascii="Courier New" w:hAnsi="Courier New" w:cs="Courier New"/>
            </w:rPr>
          </w:rPrChange>
        </w:rPr>
      </w:pPr>
      <w:r w:rsidRPr="0099713B">
        <w:rPr>
          <w:rFonts w:ascii="Courier New" w:hAnsi="Courier New" w:cs="Courier New"/>
          <w:color w:val="FF0000"/>
          <w:u w:val="single"/>
          <w:rPrChange w:id="202" w:author="何桢" w:date="2013-01-10T10:34:00Z">
            <w:rPr>
              <w:rFonts w:ascii="Courier New" w:hAnsi="Courier New" w:cs="Courier New"/>
            </w:rPr>
          </w:rPrChange>
        </w:rPr>
        <w:t xml:space="preserve">C. </w:t>
      </w:r>
      <w:r w:rsidRPr="0099713B">
        <w:rPr>
          <w:rFonts w:ascii="Courier New" w:hAnsi="Courier New" w:cs="Courier New" w:hint="eastAsia"/>
          <w:color w:val="FF0000"/>
          <w:u w:val="single"/>
          <w:rPrChange w:id="203" w:author="何桢" w:date="2013-01-10T10:34:00Z">
            <w:rPr>
              <w:rFonts w:ascii="Courier New" w:hAnsi="Courier New" w:cs="Courier New" w:hint="eastAsia"/>
            </w:rPr>
          </w:rPrChange>
        </w:rPr>
        <w:t>同一程序中，全局变量与局部变量不能重名</w:t>
      </w:r>
    </w:p>
    <w:p w:rsidR="00370870" w:rsidRPr="0099713B" w:rsidRDefault="00370870" w:rsidP="00A342C5">
      <w:pPr>
        <w:rPr>
          <w:rFonts w:ascii="Courier New" w:hAnsi="Courier New" w:cs="Courier New"/>
          <w:color w:val="FF0000"/>
          <w:u w:val="single"/>
          <w:rPrChange w:id="204" w:author="何桢" w:date="2013-01-10T10:34:00Z">
            <w:rPr>
              <w:rFonts w:ascii="Courier New" w:hAnsi="Courier New" w:cs="Courier New"/>
            </w:rPr>
          </w:rPrChange>
        </w:rPr>
      </w:pPr>
      <w:r w:rsidRPr="0099713B">
        <w:rPr>
          <w:rFonts w:ascii="Courier New" w:hAnsi="Courier New" w:cs="Courier New"/>
          <w:color w:val="FF0000"/>
          <w:u w:val="single"/>
          <w:rPrChange w:id="205" w:author="何桢" w:date="2013-01-10T10:34:00Z">
            <w:rPr>
              <w:rFonts w:ascii="Courier New" w:hAnsi="Courier New" w:cs="Courier New"/>
            </w:rPr>
          </w:rPrChange>
        </w:rPr>
        <w:t xml:space="preserve">D. </w:t>
      </w:r>
      <w:r w:rsidRPr="0099713B">
        <w:rPr>
          <w:rFonts w:ascii="Courier New" w:hAnsi="Courier New" w:cs="Courier New" w:hint="eastAsia"/>
          <w:color w:val="FF0000"/>
          <w:u w:val="single"/>
          <w:rPrChange w:id="206" w:author="何桢" w:date="2013-01-10T10:34:00Z">
            <w:rPr>
              <w:rFonts w:ascii="Courier New" w:hAnsi="Courier New" w:cs="Courier New" w:hint="eastAsia"/>
            </w:rPr>
          </w:rPrChange>
        </w:rPr>
        <w:t>函数的形参属于局部变量，其作用域为该函数的函数</w:t>
      </w:r>
    </w:p>
    <w:p w:rsidR="00370870" w:rsidRPr="0099713B" w:rsidRDefault="00370870" w:rsidP="00A342C5">
      <w:pPr>
        <w:rPr>
          <w:rFonts w:ascii="Courier New" w:hAnsi="Courier New" w:cs="Courier New"/>
          <w:color w:val="FF0000"/>
          <w:u w:val="single"/>
          <w:rPrChange w:id="207" w:author="何桢" w:date="2013-01-10T10:34:00Z">
            <w:rPr>
              <w:rFonts w:ascii="Courier New" w:hAnsi="Courier New" w:cs="Courier New"/>
            </w:rPr>
          </w:rPrChange>
        </w:rPr>
      </w:pPr>
    </w:p>
    <w:p w:rsidR="00370870" w:rsidRDefault="00370870" w:rsidP="00A342C5">
      <w:pPr>
        <w:rPr>
          <w:rFonts w:ascii="Courier New" w:hAnsi="Courier New" w:cs="Courier New"/>
        </w:rPr>
      </w:pPr>
    </w:p>
    <w:p w:rsidR="00370870" w:rsidRDefault="00370870" w:rsidP="00A342C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二、读程序写结果</w:t>
      </w:r>
    </w:p>
    <w:p w:rsidR="00370870" w:rsidRDefault="00370870" w:rsidP="00A342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>
        <w:rPr>
          <w:rFonts w:ascii="Courier New" w:hAnsi="Courier New" w:cs="Courier New" w:hint="eastAsia"/>
        </w:rPr>
        <w:t>、（</w:t>
      </w:r>
      <w:r>
        <w:rPr>
          <w:rFonts w:ascii="Courier New" w:hAnsi="Courier New" w:cs="Courier New"/>
        </w:rPr>
        <w:t>6</w:t>
      </w:r>
      <w:r>
        <w:rPr>
          <w:rFonts w:ascii="Courier New" w:hAnsi="Courier New" w:cs="Courier New" w:hint="eastAsia"/>
        </w:rPr>
        <w:t>分）</w:t>
      </w:r>
    </w:p>
    <w:p w:rsidR="00370870" w:rsidRPr="008A4E48" w:rsidRDefault="00370870" w:rsidP="008A4E48">
      <w:pPr>
        <w:rPr>
          <w:rFonts w:ascii="Courier New" w:hAnsi="Courier New" w:cs="Courier New"/>
        </w:rPr>
      </w:pPr>
      <w:r w:rsidRPr="008A4E48">
        <w:rPr>
          <w:rFonts w:ascii="Courier New" w:hAnsi="Courier New" w:cs="Courier New"/>
        </w:rPr>
        <w:t>#include&lt;</w:t>
      </w:r>
      <w:proofErr w:type="spellStart"/>
      <w:r w:rsidRPr="008A4E48">
        <w:rPr>
          <w:rFonts w:ascii="Courier New" w:hAnsi="Courier New" w:cs="Courier New"/>
        </w:rPr>
        <w:t>iostream.h</w:t>
      </w:r>
      <w:proofErr w:type="spellEnd"/>
      <w:r w:rsidRPr="008A4E48">
        <w:rPr>
          <w:rFonts w:ascii="Courier New" w:hAnsi="Courier New" w:cs="Courier New"/>
        </w:rPr>
        <w:t>&gt;</w:t>
      </w:r>
    </w:p>
    <w:p w:rsidR="00370870" w:rsidRPr="008A4E48" w:rsidRDefault="00370870" w:rsidP="008A4E48">
      <w:pPr>
        <w:rPr>
          <w:rFonts w:ascii="Courier New" w:hAnsi="Courier New" w:cs="Courier New"/>
        </w:rPr>
      </w:pPr>
      <w:proofErr w:type="gramStart"/>
      <w:r w:rsidRPr="008A4E48">
        <w:rPr>
          <w:rFonts w:ascii="Courier New" w:hAnsi="Courier New" w:cs="Courier New"/>
        </w:rPr>
        <w:t>void</w:t>
      </w:r>
      <w:proofErr w:type="gramEnd"/>
      <w:r w:rsidRPr="008A4E48">
        <w:rPr>
          <w:rFonts w:ascii="Courier New" w:hAnsi="Courier New" w:cs="Courier New"/>
        </w:rPr>
        <w:t xml:space="preserve"> main(){</w:t>
      </w:r>
    </w:p>
    <w:p w:rsidR="00370870" w:rsidRPr="008A4E48" w:rsidRDefault="00370870" w:rsidP="008A4E48">
      <w:pPr>
        <w:rPr>
          <w:rFonts w:ascii="Courier New" w:hAnsi="Courier New" w:cs="Courier New"/>
        </w:rPr>
      </w:pPr>
      <w:r w:rsidRPr="008A4E48">
        <w:rPr>
          <w:rFonts w:ascii="Courier New" w:hAnsi="Courier New" w:cs="Courier New"/>
        </w:rPr>
        <w:tab/>
      </w:r>
      <w:proofErr w:type="gramStart"/>
      <w:r w:rsidRPr="008A4E48">
        <w:rPr>
          <w:rFonts w:ascii="Courier New" w:hAnsi="Courier New" w:cs="Courier New"/>
        </w:rPr>
        <w:t>for(</w:t>
      </w:r>
      <w:proofErr w:type="spellStart"/>
      <w:proofErr w:type="gramEnd"/>
      <w:r w:rsidRPr="008A4E48">
        <w:rPr>
          <w:rFonts w:ascii="Courier New" w:hAnsi="Courier New" w:cs="Courier New"/>
        </w:rPr>
        <w:t>int</w:t>
      </w:r>
      <w:proofErr w:type="spellEnd"/>
      <w:r w:rsidRPr="008A4E48">
        <w:rPr>
          <w:rFonts w:ascii="Courier New" w:hAnsi="Courier New" w:cs="Courier New"/>
        </w:rPr>
        <w:t xml:space="preserve"> </w:t>
      </w:r>
      <w:proofErr w:type="spellStart"/>
      <w:r w:rsidRPr="008A4E48">
        <w:rPr>
          <w:rFonts w:ascii="Courier New" w:hAnsi="Courier New" w:cs="Courier New"/>
        </w:rPr>
        <w:t>i</w:t>
      </w:r>
      <w:proofErr w:type="spellEnd"/>
      <w:r w:rsidRPr="008A4E48">
        <w:rPr>
          <w:rFonts w:ascii="Courier New" w:hAnsi="Courier New" w:cs="Courier New"/>
        </w:rPr>
        <w:t>=0;i&lt;10;i++){</w:t>
      </w:r>
    </w:p>
    <w:p w:rsidR="00370870" w:rsidRPr="008A4E48" w:rsidRDefault="00370870" w:rsidP="008A4E48">
      <w:pPr>
        <w:rPr>
          <w:rFonts w:ascii="Courier New" w:hAnsi="Courier New" w:cs="Courier New"/>
        </w:rPr>
      </w:pPr>
      <w:r w:rsidRPr="008A4E48">
        <w:rPr>
          <w:rFonts w:ascii="Courier New" w:hAnsi="Courier New" w:cs="Courier New"/>
        </w:rPr>
        <w:tab/>
      </w:r>
      <w:r w:rsidRPr="008A4E48">
        <w:rPr>
          <w:rFonts w:ascii="Courier New" w:hAnsi="Courier New" w:cs="Courier New"/>
        </w:rPr>
        <w:tab/>
      </w:r>
      <w:proofErr w:type="gramStart"/>
      <w:r w:rsidRPr="008A4E48">
        <w:rPr>
          <w:rFonts w:ascii="Courier New" w:hAnsi="Courier New" w:cs="Courier New"/>
        </w:rPr>
        <w:t>if(</w:t>
      </w:r>
      <w:proofErr w:type="gramEnd"/>
      <w:r w:rsidRPr="008A4E48">
        <w:rPr>
          <w:rFonts w:ascii="Courier New" w:hAnsi="Courier New" w:cs="Courier New"/>
        </w:rPr>
        <w:t>i%2)</w:t>
      </w:r>
    </w:p>
    <w:p w:rsidR="00370870" w:rsidRPr="008A4E48" w:rsidRDefault="00370870" w:rsidP="008A4E48">
      <w:pPr>
        <w:rPr>
          <w:rFonts w:ascii="Courier New" w:hAnsi="Courier New" w:cs="Courier New"/>
        </w:rPr>
      </w:pPr>
      <w:r w:rsidRPr="008A4E48">
        <w:rPr>
          <w:rFonts w:ascii="Courier New" w:hAnsi="Courier New" w:cs="Courier New"/>
        </w:rPr>
        <w:tab/>
      </w:r>
      <w:r w:rsidRPr="008A4E48">
        <w:rPr>
          <w:rFonts w:ascii="Courier New" w:hAnsi="Courier New" w:cs="Courier New"/>
        </w:rPr>
        <w:tab/>
      </w:r>
      <w:r w:rsidRPr="008A4E48">
        <w:rPr>
          <w:rFonts w:ascii="Courier New" w:hAnsi="Courier New" w:cs="Courier New"/>
        </w:rPr>
        <w:tab/>
      </w:r>
      <w:proofErr w:type="gramStart"/>
      <w:r w:rsidRPr="008A4E48">
        <w:rPr>
          <w:rFonts w:ascii="Courier New" w:hAnsi="Courier New" w:cs="Courier New"/>
        </w:rPr>
        <w:t>continue</w:t>
      </w:r>
      <w:proofErr w:type="gramEnd"/>
      <w:r w:rsidRPr="008A4E48">
        <w:rPr>
          <w:rFonts w:ascii="Courier New" w:hAnsi="Courier New" w:cs="Courier New"/>
        </w:rPr>
        <w:t>;</w:t>
      </w:r>
    </w:p>
    <w:p w:rsidR="00370870" w:rsidRPr="008A4E48" w:rsidRDefault="00370870" w:rsidP="008A4E48">
      <w:pPr>
        <w:rPr>
          <w:rFonts w:ascii="Courier New" w:hAnsi="Courier New" w:cs="Courier New"/>
        </w:rPr>
      </w:pPr>
      <w:r w:rsidRPr="008A4E48">
        <w:rPr>
          <w:rFonts w:ascii="Courier New" w:hAnsi="Courier New" w:cs="Courier New"/>
        </w:rPr>
        <w:tab/>
      </w:r>
      <w:r w:rsidRPr="008A4E48">
        <w:rPr>
          <w:rFonts w:ascii="Courier New" w:hAnsi="Courier New" w:cs="Courier New"/>
        </w:rPr>
        <w:tab/>
      </w:r>
      <w:proofErr w:type="spellStart"/>
      <w:proofErr w:type="gramStart"/>
      <w:r w:rsidRPr="008A4E48">
        <w:rPr>
          <w:rFonts w:ascii="Courier New" w:hAnsi="Courier New" w:cs="Courier New"/>
        </w:rPr>
        <w:t>cout</w:t>
      </w:r>
      <w:proofErr w:type="spellEnd"/>
      <w:proofErr w:type="gramEnd"/>
      <w:r w:rsidRPr="008A4E48">
        <w:rPr>
          <w:rFonts w:ascii="Courier New" w:hAnsi="Courier New" w:cs="Courier New"/>
        </w:rPr>
        <w:t>&lt;&lt;</w:t>
      </w:r>
      <w:proofErr w:type="spellStart"/>
      <w:r w:rsidRPr="008A4E48">
        <w:rPr>
          <w:rFonts w:ascii="Courier New" w:hAnsi="Courier New" w:cs="Courier New"/>
        </w:rPr>
        <w:t>i</w:t>
      </w:r>
      <w:proofErr w:type="spellEnd"/>
      <w:r w:rsidRPr="008A4E48">
        <w:rPr>
          <w:rFonts w:ascii="Courier New" w:hAnsi="Courier New" w:cs="Courier New"/>
        </w:rPr>
        <w:t>&lt;&lt;</w:t>
      </w:r>
      <w:proofErr w:type="spellStart"/>
      <w:r w:rsidRPr="008A4E48">
        <w:rPr>
          <w:rFonts w:ascii="Courier New" w:hAnsi="Courier New" w:cs="Courier New"/>
        </w:rPr>
        <w:t>endl</w:t>
      </w:r>
      <w:proofErr w:type="spellEnd"/>
      <w:r w:rsidRPr="008A4E48">
        <w:rPr>
          <w:rFonts w:ascii="Courier New" w:hAnsi="Courier New" w:cs="Courier New"/>
        </w:rPr>
        <w:t>;</w:t>
      </w:r>
    </w:p>
    <w:p w:rsidR="00370870" w:rsidRPr="008A4E48" w:rsidRDefault="00370870" w:rsidP="008A4E48">
      <w:pPr>
        <w:rPr>
          <w:rFonts w:ascii="Courier New" w:hAnsi="Courier New" w:cs="Courier New"/>
        </w:rPr>
      </w:pPr>
      <w:r w:rsidRPr="008A4E48">
        <w:rPr>
          <w:rFonts w:ascii="Courier New" w:hAnsi="Courier New" w:cs="Courier New"/>
        </w:rPr>
        <w:tab/>
        <w:t>}</w:t>
      </w:r>
    </w:p>
    <w:p w:rsidR="00370870" w:rsidRDefault="00370870" w:rsidP="008A4E48">
      <w:pPr>
        <w:rPr>
          <w:rFonts w:ascii="Courier New" w:hAnsi="Courier New" w:cs="Courier New"/>
        </w:rPr>
      </w:pPr>
      <w:r w:rsidRPr="008A4E48">
        <w:rPr>
          <w:rFonts w:ascii="Courier New" w:hAnsi="Courier New" w:cs="Courier New"/>
        </w:rPr>
        <w:t>}</w:t>
      </w:r>
    </w:p>
    <w:p w:rsidR="00370870" w:rsidRDefault="00370870" w:rsidP="008A4E4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/>
        </w:rPr>
        <w:t>VC++6</w:t>
      </w:r>
      <w:r>
        <w:rPr>
          <w:rFonts w:ascii="Courier New" w:hAnsi="Courier New" w:cs="Courier New" w:hint="eastAsia"/>
        </w:rPr>
        <w:t>环境下运行结果为：</w:t>
      </w:r>
    </w:p>
    <w:p w:rsidR="00370870" w:rsidRPr="00926005" w:rsidRDefault="00370870" w:rsidP="00926005">
      <w:pPr>
        <w:rPr>
          <w:ins w:id="208" w:author="User" w:date="2011-02-28T07:39:00Z"/>
          <w:rFonts w:ascii="Courier New" w:hAnsi="Courier New" w:cs="Courier New"/>
        </w:rPr>
      </w:pPr>
      <w:ins w:id="209" w:author="User" w:date="2011-02-28T07:39:00Z">
        <w:r w:rsidRPr="00926005">
          <w:rPr>
            <w:rFonts w:ascii="Courier New" w:hAnsi="Courier New" w:cs="Courier New"/>
          </w:rPr>
          <w:t>0</w:t>
        </w:r>
      </w:ins>
    </w:p>
    <w:p w:rsidR="00370870" w:rsidRPr="00926005" w:rsidRDefault="00370870" w:rsidP="00926005">
      <w:pPr>
        <w:rPr>
          <w:ins w:id="210" w:author="User" w:date="2011-02-28T07:39:00Z"/>
          <w:rFonts w:ascii="Courier New" w:hAnsi="Courier New" w:cs="Courier New"/>
        </w:rPr>
      </w:pPr>
      <w:ins w:id="211" w:author="User" w:date="2011-02-28T07:39:00Z">
        <w:r w:rsidRPr="00926005">
          <w:rPr>
            <w:rFonts w:ascii="Courier New" w:hAnsi="Courier New" w:cs="Courier New"/>
          </w:rPr>
          <w:lastRenderedPageBreak/>
          <w:t>2</w:t>
        </w:r>
      </w:ins>
    </w:p>
    <w:p w:rsidR="00370870" w:rsidRPr="00926005" w:rsidRDefault="00370870" w:rsidP="00926005">
      <w:pPr>
        <w:rPr>
          <w:ins w:id="212" w:author="User" w:date="2011-02-28T07:39:00Z"/>
          <w:rFonts w:ascii="Courier New" w:hAnsi="Courier New" w:cs="Courier New"/>
        </w:rPr>
      </w:pPr>
      <w:ins w:id="213" w:author="User" w:date="2011-02-28T07:39:00Z">
        <w:r w:rsidRPr="00926005">
          <w:rPr>
            <w:rFonts w:ascii="Courier New" w:hAnsi="Courier New" w:cs="Courier New"/>
          </w:rPr>
          <w:t>4</w:t>
        </w:r>
      </w:ins>
    </w:p>
    <w:p w:rsidR="00370870" w:rsidRPr="00926005" w:rsidRDefault="00370870" w:rsidP="00926005">
      <w:pPr>
        <w:rPr>
          <w:ins w:id="214" w:author="User" w:date="2011-02-28T07:39:00Z"/>
          <w:rFonts w:ascii="Courier New" w:hAnsi="Courier New" w:cs="Courier New"/>
        </w:rPr>
      </w:pPr>
      <w:ins w:id="215" w:author="User" w:date="2011-02-28T07:39:00Z">
        <w:r w:rsidRPr="00926005">
          <w:rPr>
            <w:rFonts w:ascii="Courier New" w:hAnsi="Courier New" w:cs="Courier New"/>
          </w:rPr>
          <w:t>6</w:t>
        </w:r>
      </w:ins>
    </w:p>
    <w:p w:rsidR="00370870" w:rsidRPr="00926005" w:rsidRDefault="00370870" w:rsidP="00926005">
      <w:pPr>
        <w:rPr>
          <w:ins w:id="216" w:author="User" w:date="2011-02-28T07:39:00Z"/>
          <w:rFonts w:ascii="Courier New" w:hAnsi="Courier New" w:cs="Courier New"/>
        </w:rPr>
      </w:pPr>
      <w:ins w:id="217" w:author="User" w:date="2011-02-28T07:39:00Z">
        <w:r w:rsidRPr="00926005">
          <w:rPr>
            <w:rFonts w:ascii="Courier New" w:hAnsi="Courier New" w:cs="Courier New"/>
          </w:rPr>
          <w:t>8</w:t>
        </w:r>
      </w:ins>
    </w:p>
    <w:p w:rsidR="00370870" w:rsidRPr="00926005" w:rsidRDefault="00370870" w:rsidP="00926005">
      <w:pPr>
        <w:rPr>
          <w:rFonts w:ascii="Courier New" w:hAnsi="Courier New" w:cs="Courier New"/>
        </w:rPr>
      </w:pPr>
      <w:ins w:id="218" w:author="User" w:date="2011-02-28T07:39:00Z">
        <w:r w:rsidRPr="00926005">
          <w:rPr>
            <w:rFonts w:ascii="Courier New" w:hAnsi="Courier New" w:cs="Courier New"/>
          </w:rPr>
          <w:t>Press any key to continue</w:t>
        </w:r>
      </w:ins>
    </w:p>
    <w:p w:rsidR="00370870" w:rsidDel="00926005" w:rsidRDefault="00370870" w:rsidP="008A4E48">
      <w:pPr>
        <w:rPr>
          <w:del w:id="219" w:author="User" w:date="2011-02-28T07:39:00Z"/>
          <w:rFonts w:ascii="Courier New" w:hAnsi="Courier New" w:cs="Courier New"/>
        </w:rPr>
      </w:pPr>
    </w:p>
    <w:p w:rsidR="00370870" w:rsidDel="00926005" w:rsidRDefault="00370870" w:rsidP="008A4E48">
      <w:pPr>
        <w:rPr>
          <w:del w:id="220" w:author="User" w:date="2011-02-28T07:39:00Z"/>
          <w:rFonts w:ascii="Courier New" w:hAnsi="Courier New" w:cs="Courier New"/>
        </w:rPr>
      </w:pPr>
    </w:p>
    <w:p w:rsidR="00370870" w:rsidDel="00926005" w:rsidRDefault="00370870" w:rsidP="008A4E48">
      <w:pPr>
        <w:rPr>
          <w:del w:id="221" w:author="User" w:date="2011-02-28T07:39:00Z"/>
          <w:rFonts w:ascii="Courier New" w:hAnsi="Courier New" w:cs="Courier New"/>
        </w:rPr>
      </w:pPr>
    </w:p>
    <w:p w:rsidR="00370870" w:rsidDel="00926005" w:rsidRDefault="00370870" w:rsidP="008A4E48">
      <w:pPr>
        <w:rPr>
          <w:del w:id="222" w:author="User" w:date="2011-02-28T07:39:00Z"/>
          <w:rFonts w:ascii="Courier New" w:hAnsi="Courier New" w:cs="Courier New"/>
        </w:rPr>
      </w:pPr>
    </w:p>
    <w:p w:rsidR="00370870" w:rsidDel="00926005" w:rsidRDefault="00370870" w:rsidP="008A4E48">
      <w:pPr>
        <w:rPr>
          <w:del w:id="223" w:author="User" w:date="2011-02-28T07:39:00Z"/>
          <w:rFonts w:ascii="Courier New" w:hAnsi="Courier New" w:cs="Courier New"/>
        </w:rPr>
      </w:pPr>
    </w:p>
    <w:p w:rsidR="00370870" w:rsidDel="00926005" w:rsidRDefault="00370870" w:rsidP="008A4E48">
      <w:pPr>
        <w:rPr>
          <w:del w:id="224" w:author="User" w:date="2011-02-28T07:39:00Z"/>
          <w:rFonts w:ascii="Courier New" w:hAnsi="Courier New" w:cs="Courier New"/>
        </w:rPr>
      </w:pPr>
    </w:p>
    <w:p w:rsidR="00370870" w:rsidRPr="008A4E48" w:rsidRDefault="00370870" w:rsidP="008A4E48">
      <w:pPr>
        <w:rPr>
          <w:rFonts w:ascii="Courier New" w:hAnsi="Courier New" w:cs="Courier New"/>
        </w:rPr>
      </w:pPr>
    </w:p>
    <w:p w:rsidR="00370870" w:rsidRDefault="00370870" w:rsidP="00A342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>
        <w:rPr>
          <w:rFonts w:ascii="Courier New" w:hAnsi="Courier New" w:cs="Courier New" w:hint="eastAsia"/>
        </w:rPr>
        <w:t>、（</w:t>
      </w:r>
      <w:r>
        <w:rPr>
          <w:rFonts w:ascii="Courier New" w:hAnsi="Courier New" w:cs="Courier New"/>
        </w:rPr>
        <w:t>6</w:t>
      </w:r>
      <w:r>
        <w:rPr>
          <w:rFonts w:ascii="Courier New" w:hAnsi="Courier New" w:cs="Courier New" w:hint="eastAsia"/>
        </w:rPr>
        <w:t>分）</w:t>
      </w:r>
    </w:p>
    <w:p w:rsidR="00370870" w:rsidRPr="00D81889" w:rsidRDefault="00370870" w:rsidP="00D81889">
      <w:pPr>
        <w:rPr>
          <w:rFonts w:ascii="Courier New" w:hAnsi="Courier New" w:cs="Courier New"/>
        </w:rPr>
      </w:pPr>
      <w:r w:rsidRPr="00D81889">
        <w:rPr>
          <w:rFonts w:ascii="Courier New" w:hAnsi="Courier New" w:cs="Courier New"/>
        </w:rPr>
        <w:t>#include &lt;</w:t>
      </w:r>
      <w:proofErr w:type="spellStart"/>
      <w:r w:rsidRPr="00D81889">
        <w:rPr>
          <w:rFonts w:ascii="Courier New" w:hAnsi="Courier New" w:cs="Courier New"/>
        </w:rPr>
        <w:t>iostream.h</w:t>
      </w:r>
      <w:proofErr w:type="spellEnd"/>
      <w:r w:rsidRPr="00D81889">
        <w:rPr>
          <w:rFonts w:ascii="Courier New" w:hAnsi="Courier New" w:cs="Courier New"/>
        </w:rPr>
        <w:t>&gt;</w:t>
      </w:r>
    </w:p>
    <w:p w:rsidR="00370870" w:rsidRPr="00D81889" w:rsidRDefault="00370870" w:rsidP="00D81889">
      <w:pPr>
        <w:rPr>
          <w:rFonts w:ascii="Courier New" w:hAnsi="Courier New" w:cs="Courier New"/>
        </w:rPr>
      </w:pPr>
      <w:proofErr w:type="spellStart"/>
      <w:proofErr w:type="gramStart"/>
      <w:r w:rsidRPr="00D81889">
        <w:rPr>
          <w:rFonts w:ascii="Courier New" w:hAnsi="Courier New" w:cs="Courier New"/>
        </w:rPr>
        <w:t>int</w:t>
      </w:r>
      <w:proofErr w:type="spellEnd"/>
      <w:proofErr w:type="gramEnd"/>
      <w:r w:rsidRPr="00D81889">
        <w:rPr>
          <w:rFonts w:ascii="Courier New" w:hAnsi="Courier New" w:cs="Courier New"/>
        </w:rPr>
        <w:t xml:space="preserve"> abs(</w:t>
      </w:r>
      <w:proofErr w:type="spellStart"/>
      <w:r w:rsidRPr="00D81889">
        <w:rPr>
          <w:rFonts w:ascii="Courier New" w:hAnsi="Courier New" w:cs="Courier New"/>
        </w:rPr>
        <w:t>int</w:t>
      </w:r>
      <w:proofErr w:type="spellEnd"/>
      <w:r w:rsidRPr="00D81889">
        <w:rPr>
          <w:rFonts w:ascii="Courier New" w:hAnsi="Courier New" w:cs="Courier New"/>
        </w:rPr>
        <w:t>);</w:t>
      </w:r>
    </w:p>
    <w:p w:rsidR="00370870" w:rsidRPr="0079181B" w:rsidRDefault="00370870" w:rsidP="00D81889">
      <w:pPr>
        <w:rPr>
          <w:rFonts w:ascii="Courier New" w:hAnsi="Courier New" w:cs="Courier New"/>
        </w:rPr>
      </w:pPr>
      <w:proofErr w:type="gramStart"/>
      <w:r w:rsidRPr="0079181B">
        <w:rPr>
          <w:rFonts w:ascii="Courier New" w:hAnsi="Courier New" w:cs="Courier New"/>
        </w:rPr>
        <w:t>void</w:t>
      </w:r>
      <w:proofErr w:type="gramEnd"/>
      <w:r w:rsidRPr="0079181B">
        <w:rPr>
          <w:rFonts w:ascii="Courier New" w:hAnsi="Courier New" w:cs="Courier New"/>
        </w:rPr>
        <w:t xml:space="preserve"> main()</w:t>
      </w:r>
      <w:r w:rsidR="000B349F">
        <w:rPr>
          <w:rFonts w:ascii="Courier New" w:hAnsi="Courier New" w:cs="Courier New"/>
        </w:rPr>
        <w:t>{</w:t>
      </w:r>
    </w:p>
    <w:p w:rsidR="00370870" w:rsidRPr="00370870" w:rsidRDefault="000B349F" w:rsidP="00D81889">
      <w:pPr>
        <w:rPr>
          <w:rFonts w:ascii="Courier New" w:hAnsi="Courier New" w:cs="Courier New"/>
          <w:lang w:val="da-DK"/>
          <w:rPrChange w:id="225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</w:rPr>
        <w:tab/>
      </w:r>
      <w:r w:rsidRPr="000B349F">
        <w:rPr>
          <w:rFonts w:ascii="Courier New" w:hAnsi="Courier New" w:cs="Courier New"/>
          <w:lang w:val="da-DK"/>
          <w:rPrChange w:id="226" w:author="User" w:date="2011-02-28T07:38:00Z">
            <w:rPr>
              <w:rFonts w:ascii="Courier New" w:hAnsi="Courier New" w:cs="Courier New"/>
            </w:rPr>
          </w:rPrChange>
        </w:rPr>
        <w:t>int i,j;</w:t>
      </w:r>
    </w:p>
    <w:p w:rsidR="00370870" w:rsidRPr="00370870" w:rsidRDefault="00370870" w:rsidP="00D81889">
      <w:pPr>
        <w:rPr>
          <w:rFonts w:ascii="Courier New" w:hAnsi="Courier New" w:cs="Courier New"/>
          <w:lang w:val="da-DK"/>
          <w:rPrChange w:id="227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da-DK"/>
        </w:rPr>
        <w:tab/>
      </w:r>
      <w:r w:rsidR="000B349F" w:rsidRPr="000B349F">
        <w:rPr>
          <w:rFonts w:ascii="Courier New" w:hAnsi="Courier New" w:cs="Courier New"/>
          <w:lang w:val="da-DK"/>
          <w:rPrChange w:id="228" w:author="User" w:date="2011-02-28T07:38:00Z">
            <w:rPr>
              <w:rFonts w:ascii="Courier New" w:hAnsi="Courier New" w:cs="Courier New"/>
            </w:rPr>
          </w:rPrChange>
        </w:rPr>
        <w:t>for(i=-2;i&lt;3;i++)</w:t>
      </w:r>
      <w:r>
        <w:rPr>
          <w:rFonts w:ascii="Courier New" w:hAnsi="Courier New" w:cs="Courier New"/>
          <w:lang w:val="da-DK"/>
        </w:rPr>
        <w:t>{</w:t>
      </w:r>
    </w:p>
    <w:p w:rsidR="00370870" w:rsidRPr="00370870" w:rsidRDefault="00370870" w:rsidP="00D81889">
      <w:pPr>
        <w:rPr>
          <w:rFonts w:ascii="Courier New" w:hAnsi="Courier New" w:cs="Courier New"/>
          <w:lang w:val="da-DK"/>
          <w:rPrChange w:id="229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da-DK"/>
        </w:rPr>
        <w:tab/>
      </w:r>
      <w:r>
        <w:rPr>
          <w:rFonts w:ascii="Courier New" w:hAnsi="Courier New" w:cs="Courier New"/>
          <w:lang w:val="da-DK"/>
        </w:rPr>
        <w:tab/>
      </w:r>
      <w:r w:rsidR="000B349F" w:rsidRPr="000B349F">
        <w:rPr>
          <w:rFonts w:ascii="Courier New" w:hAnsi="Courier New" w:cs="Courier New"/>
          <w:lang w:val="da-DK"/>
          <w:rPrChange w:id="230" w:author="User" w:date="2011-02-28T07:38:00Z">
            <w:rPr>
              <w:rFonts w:ascii="Courier New" w:hAnsi="Courier New" w:cs="Courier New"/>
            </w:rPr>
          </w:rPrChange>
        </w:rPr>
        <w:t>for(j=0;j&lt;abs(i);j++)</w:t>
      </w:r>
    </w:p>
    <w:p w:rsidR="00370870" w:rsidRPr="00D81889" w:rsidRDefault="00370870" w:rsidP="00D81889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da-DK"/>
        </w:rPr>
        <w:tab/>
      </w:r>
      <w:r>
        <w:rPr>
          <w:rFonts w:ascii="Courier New" w:hAnsi="Courier New" w:cs="Courier New"/>
          <w:lang w:val="da-DK"/>
        </w:rPr>
        <w:tab/>
      </w:r>
      <w:r>
        <w:rPr>
          <w:rFonts w:ascii="Courier New" w:hAnsi="Courier New" w:cs="Courier New"/>
          <w:lang w:val="da-DK"/>
        </w:rPr>
        <w:tab/>
      </w:r>
      <w:proofErr w:type="spellStart"/>
      <w:proofErr w:type="gramStart"/>
      <w:r w:rsidRPr="00D81889">
        <w:rPr>
          <w:rFonts w:ascii="Courier New" w:hAnsi="Courier New" w:cs="Courier New"/>
        </w:rPr>
        <w:t>cout</w:t>
      </w:r>
      <w:proofErr w:type="spellEnd"/>
      <w:proofErr w:type="gramEnd"/>
      <w:r w:rsidRPr="00D81889">
        <w:rPr>
          <w:rFonts w:ascii="Courier New" w:hAnsi="Courier New" w:cs="Courier New"/>
        </w:rPr>
        <w:t>&lt;&lt;" ";</w:t>
      </w:r>
    </w:p>
    <w:p w:rsidR="00370870" w:rsidRPr="00D81889" w:rsidRDefault="00370870" w:rsidP="00D81889">
      <w:pPr>
        <w:rPr>
          <w:rFonts w:ascii="Courier New" w:hAnsi="Courier New" w:cs="Courier New"/>
        </w:rPr>
      </w:pPr>
      <w:r w:rsidRPr="00D81889">
        <w:rPr>
          <w:rFonts w:ascii="Courier New" w:hAnsi="Courier New" w:cs="Courier New"/>
        </w:rPr>
        <w:tab/>
      </w:r>
      <w:r w:rsidRPr="00D81889">
        <w:rPr>
          <w:rFonts w:ascii="Courier New" w:hAnsi="Courier New" w:cs="Courier New"/>
        </w:rPr>
        <w:tab/>
      </w:r>
      <w:proofErr w:type="gramStart"/>
      <w:r w:rsidRPr="00D81889">
        <w:rPr>
          <w:rFonts w:ascii="Courier New" w:hAnsi="Courier New" w:cs="Courier New"/>
        </w:rPr>
        <w:t>for(</w:t>
      </w:r>
      <w:proofErr w:type="gramEnd"/>
      <w:r w:rsidRPr="00D81889">
        <w:rPr>
          <w:rFonts w:ascii="Courier New" w:hAnsi="Courier New" w:cs="Courier New"/>
        </w:rPr>
        <w:t>j=0;j&lt;(2-abs(</w:t>
      </w:r>
      <w:proofErr w:type="spellStart"/>
      <w:r w:rsidRPr="00D81889">
        <w:rPr>
          <w:rFonts w:ascii="Courier New" w:hAnsi="Courier New" w:cs="Courier New"/>
        </w:rPr>
        <w:t>i</w:t>
      </w:r>
      <w:proofErr w:type="spellEnd"/>
      <w:r w:rsidRPr="00D81889">
        <w:rPr>
          <w:rFonts w:ascii="Courier New" w:hAnsi="Courier New" w:cs="Courier New"/>
        </w:rPr>
        <w:t>))*2+1;j++)</w:t>
      </w:r>
    </w:p>
    <w:p w:rsidR="00370870" w:rsidRPr="00D81889" w:rsidRDefault="00370870" w:rsidP="00D81889">
      <w:pPr>
        <w:rPr>
          <w:rFonts w:ascii="Courier New" w:hAnsi="Courier New" w:cs="Courier New"/>
        </w:rPr>
      </w:pPr>
      <w:r w:rsidRPr="00D81889">
        <w:rPr>
          <w:rFonts w:ascii="Courier New" w:hAnsi="Courier New" w:cs="Courier New"/>
        </w:rPr>
        <w:tab/>
      </w:r>
      <w:r w:rsidRPr="00D81889">
        <w:rPr>
          <w:rFonts w:ascii="Courier New" w:hAnsi="Courier New" w:cs="Courier New"/>
        </w:rPr>
        <w:tab/>
      </w:r>
      <w:r w:rsidRPr="00D81889">
        <w:rPr>
          <w:rFonts w:ascii="Courier New" w:hAnsi="Courier New" w:cs="Courier New"/>
        </w:rPr>
        <w:tab/>
      </w:r>
      <w:proofErr w:type="spellStart"/>
      <w:proofErr w:type="gramStart"/>
      <w:r w:rsidRPr="00D81889">
        <w:rPr>
          <w:rFonts w:ascii="Courier New" w:hAnsi="Courier New" w:cs="Courier New"/>
        </w:rPr>
        <w:t>cout</w:t>
      </w:r>
      <w:proofErr w:type="spellEnd"/>
      <w:proofErr w:type="gramEnd"/>
      <w:r w:rsidRPr="00D81889">
        <w:rPr>
          <w:rFonts w:ascii="Courier New" w:hAnsi="Courier New" w:cs="Courier New"/>
        </w:rPr>
        <w:t>&lt;&lt;"*";</w:t>
      </w:r>
    </w:p>
    <w:p w:rsidR="00370870" w:rsidRPr="00370870" w:rsidRDefault="00370870" w:rsidP="00D81889">
      <w:pPr>
        <w:rPr>
          <w:rFonts w:ascii="Courier New" w:hAnsi="Courier New" w:cs="Courier New"/>
          <w:lang w:val="fr-FR"/>
          <w:rPrChange w:id="231" w:author="Unknown">
            <w:rPr>
              <w:rFonts w:ascii="Courier New" w:hAnsi="Courier New" w:cs="Courier New"/>
            </w:rPr>
          </w:rPrChange>
        </w:rPr>
      </w:pPr>
      <w:r w:rsidRPr="00D81889">
        <w:rPr>
          <w:rFonts w:ascii="Courier New" w:hAnsi="Courier New" w:cs="Courier New"/>
        </w:rPr>
        <w:tab/>
      </w:r>
      <w:r w:rsidRPr="00D81889">
        <w:rPr>
          <w:rFonts w:ascii="Courier New" w:hAnsi="Courier New" w:cs="Courier New"/>
        </w:rPr>
        <w:tab/>
      </w:r>
      <w:r w:rsidR="000B349F" w:rsidRPr="000B349F">
        <w:rPr>
          <w:rFonts w:ascii="Courier New" w:hAnsi="Courier New" w:cs="Courier New"/>
          <w:lang w:val="fr-FR"/>
          <w:rPrChange w:id="232" w:author="User" w:date="2011-02-28T07:38:00Z">
            <w:rPr>
              <w:rFonts w:ascii="Courier New" w:hAnsi="Courier New" w:cs="Courier New"/>
            </w:rPr>
          </w:rPrChange>
        </w:rPr>
        <w:t>cout&lt;&lt;endl;</w:t>
      </w:r>
    </w:p>
    <w:p w:rsidR="00370870" w:rsidRPr="00370870" w:rsidRDefault="00370870" w:rsidP="00D81889">
      <w:pPr>
        <w:rPr>
          <w:rFonts w:ascii="Courier New" w:hAnsi="Courier New" w:cs="Courier New"/>
          <w:lang w:val="fr-FR"/>
          <w:rPrChange w:id="233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fr-FR"/>
        </w:rPr>
        <w:tab/>
        <w:t>}</w:t>
      </w:r>
    </w:p>
    <w:p w:rsidR="00370870" w:rsidRPr="00370870" w:rsidRDefault="00370870" w:rsidP="00D81889">
      <w:pPr>
        <w:rPr>
          <w:rFonts w:ascii="Courier New" w:hAnsi="Courier New" w:cs="Courier New"/>
          <w:lang w:val="fr-FR"/>
          <w:rPrChange w:id="234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fr-FR"/>
        </w:rPr>
        <w:t>}</w:t>
      </w:r>
    </w:p>
    <w:p w:rsidR="00370870" w:rsidRPr="00370870" w:rsidRDefault="000B349F" w:rsidP="00D81889">
      <w:pPr>
        <w:rPr>
          <w:rFonts w:ascii="Courier New" w:hAnsi="Courier New" w:cs="Courier New"/>
          <w:lang w:val="fr-FR"/>
          <w:rPrChange w:id="235" w:author="Unknown">
            <w:rPr>
              <w:rFonts w:ascii="Courier New" w:hAnsi="Courier New" w:cs="Courier New"/>
            </w:rPr>
          </w:rPrChange>
        </w:rPr>
      </w:pPr>
      <w:r w:rsidRPr="000B349F">
        <w:rPr>
          <w:rFonts w:ascii="Courier New" w:hAnsi="Courier New" w:cs="Courier New"/>
          <w:lang w:val="fr-FR"/>
          <w:rPrChange w:id="236" w:author="User" w:date="2011-02-28T07:38:00Z">
            <w:rPr>
              <w:rFonts w:ascii="Courier New" w:hAnsi="Courier New" w:cs="Courier New"/>
            </w:rPr>
          </w:rPrChange>
        </w:rPr>
        <w:t>int abs(int n)</w:t>
      </w:r>
      <w:r w:rsidR="00370870">
        <w:rPr>
          <w:rFonts w:ascii="Courier New" w:hAnsi="Courier New" w:cs="Courier New"/>
          <w:lang w:val="fr-FR"/>
        </w:rPr>
        <w:t>{</w:t>
      </w:r>
    </w:p>
    <w:p w:rsidR="00370870" w:rsidRPr="00D81889" w:rsidRDefault="00370870" w:rsidP="00D81889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fr-FR"/>
        </w:rPr>
        <w:tab/>
      </w:r>
      <w:proofErr w:type="gramStart"/>
      <w:r w:rsidRPr="00D81889">
        <w:rPr>
          <w:rFonts w:ascii="Courier New" w:hAnsi="Courier New" w:cs="Courier New"/>
        </w:rPr>
        <w:t>if(</w:t>
      </w:r>
      <w:proofErr w:type="gramEnd"/>
      <w:r w:rsidRPr="00D81889">
        <w:rPr>
          <w:rFonts w:ascii="Courier New" w:hAnsi="Courier New" w:cs="Courier New"/>
        </w:rPr>
        <w:t>n&lt;0)</w:t>
      </w:r>
    </w:p>
    <w:p w:rsidR="00370870" w:rsidRPr="00D81889" w:rsidRDefault="00370870" w:rsidP="00D81889">
      <w:pPr>
        <w:rPr>
          <w:rFonts w:ascii="Courier New" w:hAnsi="Courier New" w:cs="Courier New"/>
        </w:rPr>
      </w:pPr>
      <w:r w:rsidRPr="00D81889">
        <w:rPr>
          <w:rFonts w:ascii="Courier New" w:hAnsi="Courier New" w:cs="Courier New"/>
        </w:rPr>
        <w:tab/>
      </w:r>
      <w:r w:rsidRPr="00D81889">
        <w:rPr>
          <w:rFonts w:ascii="Courier New" w:hAnsi="Courier New" w:cs="Courier New"/>
        </w:rPr>
        <w:tab/>
      </w:r>
      <w:proofErr w:type="gramStart"/>
      <w:r w:rsidRPr="00D81889">
        <w:rPr>
          <w:rFonts w:ascii="Courier New" w:hAnsi="Courier New" w:cs="Courier New"/>
        </w:rPr>
        <w:t>return</w:t>
      </w:r>
      <w:proofErr w:type="gramEnd"/>
      <w:r w:rsidRPr="00D81889">
        <w:rPr>
          <w:rFonts w:ascii="Courier New" w:hAnsi="Courier New" w:cs="Courier New"/>
        </w:rPr>
        <w:t xml:space="preserve"> -n;</w:t>
      </w:r>
    </w:p>
    <w:p w:rsidR="00370870" w:rsidRPr="00D81889" w:rsidRDefault="00370870" w:rsidP="00D81889">
      <w:pPr>
        <w:rPr>
          <w:rFonts w:ascii="Courier New" w:hAnsi="Courier New" w:cs="Courier New"/>
        </w:rPr>
      </w:pPr>
      <w:r w:rsidRPr="00D81889">
        <w:rPr>
          <w:rFonts w:ascii="Courier New" w:hAnsi="Courier New" w:cs="Courier New"/>
        </w:rPr>
        <w:tab/>
      </w:r>
      <w:proofErr w:type="gramStart"/>
      <w:r w:rsidRPr="00D81889">
        <w:rPr>
          <w:rFonts w:ascii="Courier New" w:hAnsi="Courier New" w:cs="Courier New"/>
        </w:rPr>
        <w:t>return</w:t>
      </w:r>
      <w:proofErr w:type="gramEnd"/>
      <w:r w:rsidRPr="00D81889">
        <w:rPr>
          <w:rFonts w:ascii="Courier New" w:hAnsi="Courier New" w:cs="Courier New"/>
        </w:rPr>
        <w:t xml:space="preserve"> n;</w:t>
      </w:r>
    </w:p>
    <w:p w:rsidR="00370870" w:rsidRDefault="00370870" w:rsidP="00D81889">
      <w:pPr>
        <w:rPr>
          <w:rFonts w:ascii="Courier New" w:hAnsi="Courier New" w:cs="Courier New"/>
        </w:rPr>
      </w:pPr>
      <w:r w:rsidRPr="00D81889">
        <w:rPr>
          <w:rFonts w:ascii="Courier New" w:hAnsi="Courier New" w:cs="Courier New"/>
        </w:rPr>
        <w:t>}</w:t>
      </w:r>
    </w:p>
    <w:p w:rsidR="00370870" w:rsidRDefault="00370870" w:rsidP="00D8188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/>
        </w:rPr>
        <w:t>VC++6</w:t>
      </w:r>
      <w:r>
        <w:rPr>
          <w:rFonts w:ascii="Courier New" w:hAnsi="Courier New" w:cs="Courier New" w:hint="eastAsia"/>
        </w:rPr>
        <w:t>环境下运行结果为：</w:t>
      </w:r>
    </w:p>
    <w:p w:rsidR="00370870" w:rsidRPr="00926005" w:rsidRDefault="00370870" w:rsidP="00926005">
      <w:pPr>
        <w:rPr>
          <w:ins w:id="237" w:author="User" w:date="2011-02-28T07:41:00Z"/>
          <w:rFonts w:ascii="Courier New" w:hAnsi="Courier New" w:cs="Courier New"/>
        </w:rPr>
      </w:pPr>
      <w:ins w:id="238" w:author="User" w:date="2011-02-28T07:41:00Z">
        <w:r w:rsidRPr="00926005">
          <w:rPr>
            <w:rFonts w:ascii="Courier New" w:hAnsi="Courier New" w:cs="Courier New"/>
          </w:rPr>
          <w:t xml:space="preserve">  *</w:t>
        </w:r>
      </w:ins>
    </w:p>
    <w:p w:rsidR="00370870" w:rsidRPr="00926005" w:rsidRDefault="00370870" w:rsidP="00926005">
      <w:pPr>
        <w:rPr>
          <w:ins w:id="239" w:author="User" w:date="2011-02-28T07:41:00Z"/>
          <w:rFonts w:ascii="Courier New" w:hAnsi="Courier New" w:cs="Courier New"/>
        </w:rPr>
      </w:pPr>
      <w:ins w:id="240" w:author="User" w:date="2011-02-28T07:41:00Z">
        <w:r w:rsidRPr="00926005">
          <w:rPr>
            <w:rFonts w:ascii="Courier New" w:hAnsi="Courier New" w:cs="Courier New"/>
          </w:rPr>
          <w:t xml:space="preserve"> ***</w:t>
        </w:r>
      </w:ins>
    </w:p>
    <w:p w:rsidR="00370870" w:rsidRPr="00926005" w:rsidRDefault="00370870" w:rsidP="00926005">
      <w:pPr>
        <w:rPr>
          <w:ins w:id="241" w:author="User" w:date="2011-02-28T07:41:00Z"/>
          <w:rFonts w:ascii="Courier New" w:hAnsi="Courier New" w:cs="Courier New"/>
        </w:rPr>
      </w:pPr>
      <w:ins w:id="242" w:author="User" w:date="2011-02-28T07:41:00Z">
        <w:r w:rsidRPr="00926005">
          <w:rPr>
            <w:rFonts w:ascii="Courier New" w:hAnsi="Courier New" w:cs="Courier New"/>
          </w:rPr>
          <w:t>*****</w:t>
        </w:r>
      </w:ins>
    </w:p>
    <w:p w:rsidR="00370870" w:rsidRPr="00926005" w:rsidRDefault="00370870" w:rsidP="00926005">
      <w:pPr>
        <w:rPr>
          <w:ins w:id="243" w:author="User" w:date="2011-02-28T07:41:00Z"/>
          <w:rFonts w:ascii="Courier New" w:hAnsi="Courier New" w:cs="Courier New"/>
        </w:rPr>
      </w:pPr>
      <w:ins w:id="244" w:author="User" w:date="2011-02-28T07:41:00Z">
        <w:r w:rsidRPr="00926005">
          <w:rPr>
            <w:rFonts w:ascii="Courier New" w:hAnsi="Courier New" w:cs="Courier New"/>
          </w:rPr>
          <w:t xml:space="preserve"> ***</w:t>
        </w:r>
      </w:ins>
    </w:p>
    <w:p w:rsidR="00370870" w:rsidRPr="00926005" w:rsidRDefault="00370870" w:rsidP="00926005">
      <w:pPr>
        <w:rPr>
          <w:ins w:id="245" w:author="User" w:date="2011-02-28T07:41:00Z"/>
          <w:rFonts w:ascii="Courier New" w:hAnsi="Courier New" w:cs="Courier New"/>
        </w:rPr>
      </w:pPr>
      <w:ins w:id="246" w:author="User" w:date="2011-02-28T07:41:00Z">
        <w:r w:rsidRPr="00926005">
          <w:rPr>
            <w:rFonts w:ascii="Courier New" w:hAnsi="Courier New" w:cs="Courier New"/>
          </w:rPr>
          <w:t xml:space="preserve">  *</w:t>
        </w:r>
      </w:ins>
    </w:p>
    <w:p w:rsidR="00370870" w:rsidRPr="00926005" w:rsidRDefault="00370870" w:rsidP="00926005">
      <w:pPr>
        <w:rPr>
          <w:rFonts w:ascii="Courier New" w:hAnsi="Courier New" w:cs="Courier New"/>
        </w:rPr>
      </w:pPr>
      <w:ins w:id="247" w:author="User" w:date="2011-02-28T07:41:00Z">
        <w:r w:rsidRPr="00926005">
          <w:rPr>
            <w:rFonts w:ascii="Courier New" w:hAnsi="Courier New" w:cs="Courier New"/>
          </w:rPr>
          <w:t>Press any key to continue</w:t>
        </w:r>
      </w:ins>
    </w:p>
    <w:p w:rsidR="00370870" w:rsidDel="00926005" w:rsidRDefault="00370870" w:rsidP="00D81889">
      <w:pPr>
        <w:rPr>
          <w:del w:id="248" w:author="User" w:date="2011-02-28T07:41:00Z"/>
          <w:rFonts w:ascii="Courier New" w:hAnsi="Courier New" w:cs="Courier New"/>
        </w:rPr>
      </w:pPr>
    </w:p>
    <w:p w:rsidR="00370870" w:rsidDel="00926005" w:rsidRDefault="00370870" w:rsidP="00D81889">
      <w:pPr>
        <w:rPr>
          <w:del w:id="249" w:author="User" w:date="2011-02-28T07:41:00Z"/>
          <w:rFonts w:ascii="Courier New" w:hAnsi="Courier New" w:cs="Courier New"/>
        </w:rPr>
      </w:pPr>
    </w:p>
    <w:p w:rsidR="00370870" w:rsidDel="00926005" w:rsidRDefault="00370870" w:rsidP="00D81889">
      <w:pPr>
        <w:rPr>
          <w:del w:id="250" w:author="User" w:date="2011-02-28T07:41:00Z"/>
          <w:rFonts w:ascii="Courier New" w:hAnsi="Courier New" w:cs="Courier New"/>
        </w:rPr>
      </w:pPr>
    </w:p>
    <w:p w:rsidR="00370870" w:rsidDel="00926005" w:rsidRDefault="00370870" w:rsidP="00D81889">
      <w:pPr>
        <w:rPr>
          <w:del w:id="251" w:author="User" w:date="2011-02-28T07:41:00Z"/>
          <w:rFonts w:ascii="Courier New" w:hAnsi="Courier New" w:cs="Courier New"/>
        </w:rPr>
      </w:pPr>
    </w:p>
    <w:p w:rsidR="00370870" w:rsidDel="00926005" w:rsidRDefault="00370870" w:rsidP="00D81889">
      <w:pPr>
        <w:rPr>
          <w:del w:id="252" w:author="User" w:date="2011-02-28T07:41:00Z"/>
          <w:rFonts w:ascii="Courier New" w:hAnsi="Courier New" w:cs="Courier New"/>
        </w:rPr>
      </w:pPr>
    </w:p>
    <w:p w:rsidR="00370870" w:rsidDel="00926005" w:rsidRDefault="00370870" w:rsidP="00D81889">
      <w:pPr>
        <w:rPr>
          <w:del w:id="253" w:author="User" w:date="2011-02-28T07:41:00Z"/>
          <w:rFonts w:ascii="Courier New" w:hAnsi="Courier New" w:cs="Courier New"/>
        </w:rPr>
      </w:pPr>
    </w:p>
    <w:p w:rsidR="00370870" w:rsidDel="00926005" w:rsidRDefault="00370870" w:rsidP="00D81889">
      <w:pPr>
        <w:rPr>
          <w:del w:id="254" w:author="User" w:date="2011-02-28T07:41:00Z"/>
          <w:rFonts w:ascii="Courier New" w:hAnsi="Courier New" w:cs="Courier New"/>
        </w:rPr>
      </w:pPr>
    </w:p>
    <w:p w:rsidR="00370870" w:rsidDel="00926005" w:rsidRDefault="00370870" w:rsidP="00D81889">
      <w:pPr>
        <w:rPr>
          <w:del w:id="255" w:author="User" w:date="2011-02-28T07:41:00Z"/>
          <w:rFonts w:ascii="Courier New" w:hAnsi="Courier New" w:cs="Courier New"/>
        </w:rPr>
      </w:pPr>
    </w:p>
    <w:p w:rsidR="00370870" w:rsidRDefault="00370870" w:rsidP="00D818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>
        <w:rPr>
          <w:rFonts w:ascii="Courier New" w:hAnsi="Courier New" w:cs="Courier New" w:hint="eastAsia"/>
        </w:rPr>
        <w:t>、（</w:t>
      </w:r>
      <w:r>
        <w:rPr>
          <w:rFonts w:ascii="Courier New" w:hAnsi="Courier New" w:cs="Courier New"/>
        </w:rPr>
        <w:t>6</w:t>
      </w:r>
      <w:r>
        <w:rPr>
          <w:rFonts w:ascii="Courier New" w:hAnsi="Courier New" w:cs="Courier New" w:hint="eastAsia"/>
        </w:rPr>
        <w:t>分）</w:t>
      </w:r>
    </w:p>
    <w:p w:rsidR="00370870" w:rsidRPr="00CC0E95" w:rsidRDefault="00370870" w:rsidP="00CC0E95">
      <w:pPr>
        <w:rPr>
          <w:rFonts w:ascii="Courier New" w:hAnsi="Courier New" w:cs="Courier New"/>
        </w:rPr>
      </w:pPr>
      <w:r w:rsidRPr="00CC0E95">
        <w:rPr>
          <w:rFonts w:ascii="Courier New" w:hAnsi="Courier New" w:cs="Courier New"/>
        </w:rPr>
        <w:t>#include&lt;</w:t>
      </w:r>
      <w:proofErr w:type="spellStart"/>
      <w:r w:rsidRPr="00CC0E95">
        <w:rPr>
          <w:rFonts w:ascii="Courier New" w:hAnsi="Courier New" w:cs="Courier New"/>
        </w:rPr>
        <w:t>iostream.h</w:t>
      </w:r>
      <w:proofErr w:type="spellEnd"/>
      <w:r w:rsidRPr="00CC0E95">
        <w:rPr>
          <w:rFonts w:ascii="Courier New" w:hAnsi="Courier New" w:cs="Courier New"/>
        </w:rPr>
        <w:t>&gt;</w:t>
      </w:r>
    </w:p>
    <w:p w:rsidR="00370870" w:rsidRPr="00CC0E95" w:rsidRDefault="00370870" w:rsidP="00CC0E95">
      <w:pPr>
        <w:rPr>
          <w:rFonts w:ascii="Courier New" w:hAnsi="Courier New" w:cs="Courier New"/>
        </w:rPr>
      </w:pPr>
      <w:proofErr w:type="spellStart"/>
      <w:proofErr w:type="gramStart"/>
      <w:r w:rsidRPr="00CC0E95">
        <w:rPr>
          <w:rFonts w:ascii="Courier New" w:hAnsi="Courier New" w:cs="Courier New"/>
        </w:rPr>
        <w:t>int</w:t>
      </w:r>
      <w:proofErr w:type="spellEnd"/>
      <w:proofErr w:type="gramEnd"/>
      <w:r w:rsidRPr="00CC0E95">
        <w:rPr>
          <w:rFonts w:ascii="Courier New" w:hAnsi="Courier New" w:cs="Courier New"/>
        </w:rPr>
        <w:t xml:space="preserve"> a=1;</w:t>
      </w:r>
    </w:p>
    <w:p w:rsidR="00370870" w:rsidRPr="00CC0E95" w:rsidRDefault="00370870" w:rsidP="00CC0E95">
      <w:pPr>
        <w:rPr>
          <w:rFonts w:ascii="Courier New" w:hAnsi="Courier New" w:cs="Courier New"/>
        </w:rPr>
      </w:pPr>
      <w:proofErr w:type="gramStart"/>
      <w:r w:rsidRPr="00CC0E95">
        <w:rPr>
          <w:rFonts w:ascii="Courier New" w:hAnsi="Courier New" w:cs="Courier New"/>
        </w:rPr>
        <w:t>void</w:t>
      </w:r>
      <w:proofErr w:type="gramEnd"/>
      <w:r w:rsidRPr="00CC0E95">
        <w:rPr>
          <w:rFonts w:ascii="Courier New" w:hAnsi="Courier New" w:cs="Courier New"/>
        </w:rPr>
        <w:t xml:space="preserve"> function(){</w:t>
      </w:r>
    </w:p>
    <w:p w:rsidR="00370870" w:rsidRPr="00CC0E95" w:rsidRDefault="00370870" w:rsidP="00CC0E95">
      <w:pPr>
        <w:rPr>
          <w:rFonts w:ascii="Courier New" w:hAnsi="Courier New" w:cs="Courier New"/>
        </w:rPr>
      </w:pPr>
      <w:r w:rsidRPr="00CC0E95">
        <w:rPr>
          <w:rFonts w:ascii="Courier New" w:hAnsi="Courier New" w:cs="Courier New"/>
        </w:rPr>
        <w:tab/>
      </w:r>
      <w:proofErr w:type="spellStart"/>
      <w:proofErr w:type="gramStart"/>
      <w:r w:rsidRPr="00CC0E95">
        <w:rPr>
          <w:rFonts w:ascii="Courier New" w:hAnsi="Courier New" w:cs="Courier New"/>
        </w:rPr>
        <w:t>int</w:t>
      </w:r>
      <w:proofErr w:type="spellEnd"/>
      <w:proofErr w:type="gramEnd"/>
      <w:r w:rsidRPr="00CC0E95">
        <w:rPr>
          <w:rFonts w:ascii="Courier New" w:hAnsi="Courier New" w:cs="Courier New"/>
        </w:rPr>
        <w:t xml:space="preserve"> b=1;</w:t>
      </w:r>
    </w:p>
    <w:p w:rsidR="00370870" w:rsidRPr="00CC0E95" w:rsidRDefault="00370870" w:rsidP="00CC0E95">
      <w:pPr>
        <w:rPr>
          <w:rFonts w:ascii="Courier New" w:hAnsi="Courier New" w:cs="Courier New"/>
        </w:rPr>
      </w:pPr>
      <w:r w:rsidRPr="00CC0E95">
        <w:rPr>
          <w:rFonts w:ascii="Courier New" w:hAnsi="Courier New" w:cs="Courier New"/>
        </w:rPr>
        <w:tab/>
      </w:r>
      <w:proofErr w:type="gramStart"/>
      <w:r w:rsidRPr="00CC0E95">
        <w:rPr>
          <w:rFonts w:ascii="Courier New" w:hAnsi="Courier New" w:cs="Courier New"/>
        </w:rPr>
        <w:t>static</w:t>
      </w:r>
      <w:proofErr w:type="gramEnd"/>
      <w:r w:rsidRPr="00CC0E95">
        <w:rPr>
          <w:rFonts w:ascii="Courier New" w:hAnsi="Courier New" w:cs="Courier New"/>
        </w:rPr>
        <w:t xml:space="preserve"> </w:t>
      </w:r>
      <w:proofErr w:type="spellStart"/>
      <w:r w:rsidRPr="00CC0E95">
        <w:rPr>
          <w:rFonts w:ascii="Courier New" w:hAnsi="Courier New" w:cs="Courier New"/>
        </w:rPr>
        <w:t>int</w:t>
      </w:r>
      <w:proofErr w:type="spellEnd"/>
      <w:r w:rsidRPr="00CC0E95">
        <w:rPr>
          <w:rFonts w:ascii="Courier New" w:hAnsi="Courier New" w:cs="Courier New"/>
        </w:rPr>
        <w:t xml:space="preserve"> c=1;</w:t>
      </w:r>
    </w:p>
    <w:p w:rsidR="00370870" w:rsidRPr="00CC0E95" w:rsidRDefault="00370870" w:rsidP="00CC0E95">
      <w:pPr>
        <w:rPr>
          <w:rFonts w:ascii="Courier New" w:hAnsi="Courier New" w:cs="Courier New"/>
        </w:rPr>
      </w:pPr>
      <w:r w:rsidRPr="00CC0E95">
        <w:rPr>
          <w:rFonts w:ascii="Courier New" w:hAnsi="Courier New" w:cs="Courier New"/>
        </w:rPr>
        <w:tab/>
      </w:r>
      <w:proofErr w:type="spellStart"/>
      <w:proofErr w:type="gramStart"/>
      <w:r w:rsidRPr="00CC0E95">
        <w:rPr>
          <w:rFonts w:ascii="Courier New" w:hAnsi="Courier New" w:cs="Courier New"/>
        </w:rPr>
        <w:t>cout</w:t>
      </w:r>
      <w:proofErr w:type="spellEnd"/>
      <w:proofErr w:type="gramEnd"/>
      <w:r w:rsidRPr="00CC0E95">
        <w:rPr>
          <w:rFonts w:ascii="Courier New" w:hAnsi="Courier New" w:cs="Courier New"/>
        </w:rPr>
        <w:t>&lt;&lt;"a="&lt;&lt;a;</w:t>
      </w:r>
    </w:p>
    <w:p w:rsidR="00370870" w:rsidRPr="00370870" w:rsidRDefault="00370870" w:rsidP="00CC0E95">
      <w:pPr>
        <w:rPr>
          <w:rFonts w:ascii="Courier New" w:hAnsi="Courier New" w:cs="Courier New"/>
          <w:lang w:val="fr-FR"/>
          <w:rPrChange w:id="256" w:author="Unknown">
            <w:rPr>
              <w:rFonts w:ascii="Courier New" w:hAnsi="Courier New" w:cs="Courier New"/>
            </w:rPr>
          </w:rPrChange>
        </w:rPr>
      </w:pPr>
      <w:r w:rsidRPr="00CC0E95">
        <w:rPr>
          <w:rFonts w:ascii="Courier New" w:hAnsi="Courier New" w:cs="Courier New"/>
        </w:rPr>
        <w:tab/>
      </w:r>
      <w:r w:rsidR="000B349F" w:rsidRPr="000B349F">
        <w:rPr>
          <w:rFonts w:ascii="Courier New" w:hAnsi="Courier New" w:cs="Courier New"/>
          <w:lang w:val="fr-FR"/>
          <w:rPrChange w:id="257" w:author="User" w:date="2011-02-28T07:38:00Z">
            <w:rPr>
              <w:rFonts w:ascii="Courier New" w:hAnsi="Courier New" w:cs="Courier New"/>
            </w:rPr>
          </w:rPrChange>
        </w:rPr>
        <w:t>cout&lt;&lt;",b="&lt;&lt;b;</w:t>
      </w:r>
    </w:p>
    <w:p w:rsidR="00370870" w:rsidRPr="00370870" w:rsidRDefault="00370870" w:rsidP="00CC0E95">
      <w:pPr>
        <w:rPr>
          <w:rFonts w:ascii="Courier New" w:hAnsi="Courier New" w:cs="Courier New"/>
          <w:lang w:val="fr-FR"/>
          <w:rPrChange w:id="258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fr-FR"/>
        </w:rPr>
        <w:tab/>
      </w:r>
      <w:r w:rsidR="000B349F" w:rsidRPr="000B349F">
        <w:rPr>
          <w:rFonts w:ascii="Courier New" w:hAnsi="Courier New" w:cs="Courier New"/>
          <w:lang w:val="fr-FR"/>
          <w:rPrChange w:id="259" w:author="User" w:date="2011-02-28T07:38:00Z">
            <w:rPr>
              <w:rFonts w:ascii="Courier New" w:hAnsi="Courier New" w:cs="Courier New"/>
            </w:rPr>
          </w:rPrChange>
        </w:rPr>
        <w:t>cout&lt;&lt;",c="&lt;&lt;c&lt;&lt;endl;</w:t>
      </w:r>
    </w:p>
    <w:p w:rsidR="00370870" w:rsidRPr="00CC0E95" w:rsidRDefault="00370870" w:rsidP="00CC0E95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fr-FR"/>
        </w:rPr>
        <w:tab/>
      </w:r>
      <w:proofErr w:type="gramStart"/>
      <w:r w:rsidRPr="00CC0E95">
        <w:rPr>
          <w:rFonts w:ascii="Courier New" w:hAnsi="Courier New" w:cs="Courier New"/>
        </w:rPr>
        <w:t>a</w:t>
      </w:r>
      <w:proofErr w:type="gramEnd"/>
      <w:r w:rsidRPr="00CC0E95">
        <w:rPr>
          <w:rFonts w:ascii="Courier New" w:hAnsi="Courier New" w:cs="Courier New"/>
        </w:rPr>
        <w:t>++;</w:t>
      </w:r>
    </w:p>
    <w:p w:rsidR="00370870" w:rsidRPr="00CC0E95" w:rsidRDefault="00370870" w:rsidP="00CC0E95">
      <w:pPr>
        <w:rPr>
          <w:rFonts w:ascii="Courier New" w:hAnsi="Courier New" w:cs="Courier New"/>
        </w:rPr>
      </w:pPr>
      <w:r w:rsidRPr="00CC0E95">
        <w:rPr>
          <w:rFonts w:ascii="Courier New" w:hAnsi="Courier New" w:cs="Courier New"/>
        </w:rPr>
        <w:tab/>
      </w:r>
      <w:proofErr w:type="gramStart"/>
      <w:r w:rsidRPr="00CC0E95">
        <w:rPr>
          <w:rFonts w:ascii="Courier New" w:hAnsi="Courier New" w:cs="Courier New"/>
        </w:rPr>
        <w:t>b</w:t>
      </w:r>
      <w:proofErr w:type="gramEnd"/>
      <w:r w:rsidRPr="00CC0E95">
        <w:rPr>
          <w:rFonts w:ascii="Courier New" w:hAnsi="Courier New" w:cs="Courier New"/>
        </w:rPr>
        <w:t>++;</w:t>
      </w:r>
    </w:p>
    <w:p w:rsidR="00370870" w:rsidRPr="00CC0E95" w:rsidRDefault="00370870" w:rsidP="00CC0E95">
      <w:pPr>
        <w:rPr>
          <w:rFonts w:ascii="Courier New" w:hAnsi="Courier New" w:cs="Courier New"/>
        </w:rPr>
      </w:pPr>
      <w:r w:rsidRPr="00CC0E95">
        <w:rPr>
          <w:rFonts w:ascii="Courier New" w:hAnsi="Courier New" w:cs="Courier New"/>
        </w:rPr>
        <w:tab/>
      </w:r>
      <w:proofErr w:type="spellStart"/>
      <w:proofErr w:type="gramStart"/>
      <w:r w:rsidRPr="00CC0E95">
        <w:rPr>
          <w:rFonts w:ascii="Courier New" w:hAnsi="Courier New" w:cs="Courier New"/>
        </w:rPr>
        <w:t>c</w:t>
      </w:r>
      <w:proofErr w:type="gramEnd"/>
      <w:r w:rsidRPr="00CC0E95">
        <w:rPr>
          <w:rFonts w:ascii="Courier New" w:hAnsi="Courier New" w:cs="Courier New"/>
        </w:rPr>
        <w:t>++</w:t>
      </w:r>
      <w:proofErr w:type="spellEnd"/>
      <w:r w:rsidRPr="00CC0E95">
        <w:rPr>
          <w:rFonts w:ascii="Courier New" w:hAnsi="Courier New" w:cs="Courier New"/>
        </w:rPr>
        <w:t>;</w:t>
      </w:r>
    </w:p>
    <w:p w:rsidR="00370870" w:rsidRPr="00CC0E95" w:rsidRDefault="00370870" w:rsidP="00CC0E95">
      <w:pPr>
        <w:rPr>
          <w:rFonts w:ascii="Courier New" w:hAnsi="Courier New" w:cs="Courier New"/>
        </w:rPr>
      </w:pPr>
      <w:r w:rsidRPr="00CC0E95">
        <w:rPr>
          <w:rFonts w:ascii="Courier New" w:hAnsi="Courier New" w:cs="Courier New"/>
        </w:rPr>
        <w:t>}</w:t>
      </w:r>
    </w:p>
    <w:p w:rsidR="00370870" w:rsidRPr="00CC0E95" w:rsidRDefault="00370870" w:rsidP="00CC0E95">
      <w:pPr>
        <w:rPr>
          <w:rFonts w:ascii="Courier New" w:hAnsi="Courier New" w:cs="Courier New"/>
        </w:rPr>
      </w:pPr>
      <w:proofErr w:type="gramStart"/>
      <w:r w:rsidRPr="00CC0E95">
        <w:rPr>
          <w:rFonts w:ascii="Courier New" w:hAnsi="Courier New" w:cs="Courier New"/>
        </w:rPr>
        <w:t>void</w:t>
      </w:r>
      <w:proofErr w:type="gramEnd"/>
      <w:r w:rsidRPr="00CC0E95">
        <w:rPr>
          <w:rFonts w:ascii="Courier New" w:hAnsi="Courier New" w:cs="Courier New"/>
        </w:rPr>
        <w:t xml:space="preserve"> main(){</w:t>
      </w:r>
    </w:p>
    <w:p w:rsidR="00370870" w:rsidRPr="00CC0E95" w:rsidRDefault="00370870" w:rsidP="00CC0E95">
      <w:pPr>
        <w:rPr>
          <w:rFonts w:ascii="Courier New" w:hAnsi="Courier New" w:cs="Courier New"/>
        </w:rPr>
      </w:pPr>
      <w:r w:rsidRPr="00CC0E95">
        <w:rPr>
          <w:rFonts w:ascii="Courier New" w:hAnsi="Courier New" w:cs="Courier New"/>
        </w:rPr>
        <w:tab/>
      </w:r>
      <w:proofErr w:type="gramStart"/>
      <w:r w:rsidRPr="00CC0E95">
        <w:rPr>
          <w:rFonts w:ascii="Courier New" w:hAnsi="Courier New" w:cs="Courier New"/>
        </w:rPr>
        <w:t>while(</w:t>
      </w:r>
      <w:proofErr w:type="gramEnd"/>
      <w:r w:rsidRPr="00CC0E95">
        <w:rPr>
          <w:rFonts w:ascii="Courier New" w:hAnsi="Courier New" w:cs="Courier New"/>
        </w:rPr>
        <w:t>a&lt;4)</w:t>
      </w:r>
    </w:p>
    <w:p w:rsidR="00370870" w:rsidRPr="00CC0E95" w:rsidRDefault="00370870" w:rsidP="00CC0E95">
      <w:pPr>
        <w:rPr>
          <w:rFonts w:ascii="Courier New" w:hAnsi="Courier New" w:cs="Courier New"/>
        </w:rPr>
      </w:pPr>
      <w:r w:rsidRPr="00CC0E95">
        <w:rPr>
          <w:rFonts w:ascii="Courier New" w:hAnsi="Courier New" w:cs="Courier New"/>
        </w:rPr>
        <w:tab/>
      </w:r>
      <w:r w:rsidRPr="00CC0E95">
        <w:rPr>
          <w:rFonts w:ascii="Courier New" w:hAnsi="Courier New" w:cs="Courier New"/>
        </w:rPr>
        <w:tab/>
      </w:r>
      <w:proofErr w:type="gramStart"/>
      <w:r w:rsidRPr="00CC0E95">
        <w:rPr>
          <w:rFonts w:ascii="Courier New" w:hAnsi="Courier New" w:cs="Courier New"/>
        </w:rPr>
        <w:t>function(</w:t>
      </w:r>
      <w:proofErr w:type="gramEnd"/>
      <w:r w:rsidRPr="00CC0E95">
        <w:rPr>
          <w:rFonts w:ascii="Courier New" w:hAnsi="Courier New" w:cs="Courier New"/>
        </w:rPr>
        <w:t>);</w:t>
      </w:r>
    </w:p>
    <w:p w:rsidR="00370870" w:rsidRPr="00CC0E95" w:rsidRDefault="00370870" w:rsidP="00CC0E95">
      <w:pPr>
        <w:rPr>
          <w:rFonts w:ascii="Courier New" w:hAnsi="Courier New" w:cs="Courier New"/>
        </w:rPr>
      </w:pPr>
      <w:r w:rsidRPr="00CC0E95">
        <w:rPr>
          <w:rFonts w:ascii="Courier New" w:hAnsi="Courier New" w:cs="Courier New"/>
        </w:rPr>
        <w:tab/>
      </w:r>
      <w:proofErr w:type="spellStart"/>
      <w:proofErr w:type="gramStart"/>
      <w:r w:rsidRPr="00CC0E95">
        <w:rPr>
          <w:rFonts w:ascii="Courier New" w:hAnsi="Courier New" w:cs="Courier New"/>
        </w:rPr>
        <w:t>cout</w:t>
      </w:r>
      <w:proofErr w:type="spellEnd"/>
      <w:proofErr w:type="gramEnd"/>
      <w:r w:rsidRPr="00CC0E95">
        <w:rPr>
          <w:rFonts w:ascii="Courier New" w:hAnsi="Courier New" w:cs="Courier New"/>
        </w:rPr>
        <w:t>&lt;&lt;</w:t>
      </w:r>
      <w:proofErr w:type="spellStart"/>
      <w:r w:rsidRPr="00CC0E95">
        <w:rPr>
          <w:rFonts w:ascii="Courier New" w:hAnsi="Courier New" w:cs="Courier New"/>
        </w:rPr>
        <w:t>endl</w:t>
      </w:r>
      <w:proofErr w:type="spellEnd"/>
      <w:r w:rsidRPr="00CC0E95">
        <w:rPr>
          <w:rFonts w:ascii="Courier New" w:hAnsi="Courier New" w:cs="Courier New"/>
        </w:rPr>
        <w:t>;</w:t>
      </w:r>
    </w:p>
    <w:p w:rsidR="00370870" w:rsidRDefault="00370870" w:rsidP="00CC0E95">
      <w:pPr>
        <w:rPr>
          <w:rFonts w:ascii="Courier New" w:hAnsi="Courier New" w:cs="Courier New"/>
        </w:rPr>
      </w:pPr>
      <w:r w:rsidRPr="00CC0E95">
        <w:rPr>
          <w:rFonts w:ascii="Courier New" w:hAnsi="Courier New" w:cs="Courier New"/>
        </w:rPr>
        <w:t>}</w:t>
      </w:r>
    </w:p>
    <w:p w:rsidR="00370870" w:rsidRDefault="00370870" w:rsidP="00CC0E9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/>
        </w:rPr>
        <w:t>VC++6</w:t>
      </w:r>
      <w:r>
        <w:rPr>
          <w:rFonts w:ascii="Courier New" w:hAnsi="Courier New" w:cs="Courier New" w:hint="eastAsia"/>
        </w:rPr>
        <w:t>环境下运行结果为：</w:t>
      </w:r>
    </w:p>
    <w:p w:rsidR="00370870" w:rsidRDefault="00370870" w:rsidP="00CC0E95">
      <w:pPr>
        <w:rPr>
          <w:rFonts w:ascii="Courier New" w:hAnsi="Courier New" w:cs="Courier New"/>
        </w:rPr>
      </w:pPr>
    </w:p>
    <w:p w:rsidR="00370870" w:rsidRPr="00926005" w:rsidRDefault="00370870" w:rsidP="00926005">
      <w:pPr>
        <w:rPr>
          <w:ins w:id="260" w:author="User" w:date="2011-02-28T07:41:00Z"/>
          <w:rFonts w:ascii="Courier New" w:hAnsi="Courier New" w:cs="Courier New"/>
        </w:rPr>
      </w:pPr>
      <w:ins w:id="261" w:author="User" w:date="2011-02-28T07:41:00Z">
        <w:r w:rsidRPr="00926005">
          <w:rPr>
            <w:rFonts w:ascii="Courier New" w:hAnsi="Courier New" w:cs="Courier New"/>
          </w:rPr>
          <w:t>a=1</w:t>
        </w:r>
        <w:proofErr w:type="gramStart"/>
        <w:r w:rsidRPr="00926005">
          <w:rPr>
            <w:rFonts w:ascii="Courier New" w:hAnsi="Courier New" w:cs="Courier New"/>
          </w:rPr>
          <w:t>,b</w:t>
        </w:r>
        <w:proofErr w:type="gramEnd"/>
        <w:r w:rsidRPr="00926005">
          <w:rPr>
            <w:rFonts w:ascii="Courier New" w:hAnsi="Courier New" w:cs="Courier New"/>
          </w:rPr>
          <w:t>=1,c=1</w:t>
        </w:r>
      </w:ins>
    </w:p>
    <w:p w:rsidR="00370870" w:rsidRPr="00926005" w:rsidRDefault="00370870" w:rsidP="00926005">
      <w:pPr>
        <w:rPr>
          <w:ins w:id="262" w:author="User" w:date="2011-02-28T07:41:00Z"/>
          <w:rFonts w:ascii="Courier New" w:hAnsi="Courier New" w:cs="Courier New"/>
        </w:rPr>
      </w:pPr>
      <w:ins w:id="263" w:author="User" w:date="2011-02-28T07:41:00Z">
        <w:r w:rsidRPr="00926005">
          <w:rPr>
            <w:rFonts w:ascii="Courier New" w:hAnsi="Courier New" w:cs="Courier New"/>
          </w:rPr>
          <w:t>a=2</w:t>
        </w:r>
        <w:proofErr w:type="gramStart"/>
        <w:r w:rsidRPr="00926005">
          <w:rPr>
            <w:rFonts w:ascii="Courier New" w:hAnsi="Courier New" w:cs="Courier New"/>
          </w:rPr>
          <w:t>,b</w:t>
        </w:r>
        <w:proofErr w:type="gramEnd"/>
        <w:r w:rsidRPr="00926005">
          <w:rPr>
            <w:rFonts w:ascii="Courier New" w:hAnsi="Courier New" w:cs="Courier New"/>
          </w:rPr>
          <w:t>=1,c=2</w:t>
        </w:r>
      </w:ins>
    </w:p>
    <w:p w:rsidR="00370870" w:rsidRPr="00926005" w:rsidRDefault="00370870" w:rsidP="00926005">
      <w:pPr>
        <w:rPr>
          <w:ins w:id="264" w:author="User" w:date="2011-02-28T07:41:00Z"/>
          <w:rFonts w:ascii="Courier New" w:hAnsi="Courier New" w:cs="Courier New"/>
        </w:rPr>
      </w:pPr>
      <w:ins w:id="265" w:author="User" w:date="2011-02-28T07:41:00Z">
        <w:r w:rsidRPr="00926005">
          <w:rPr>
            <w:rFonts w:ascii="Courier New" w:hAnsi="Courier New" w:cs="Courier New"/>
          </w:rPr>
          <w:t>a=3</w:t>
        </w:r>
        <w:proofErr w:type="gramStart"/>
        <w:r w:rsidRPr="00926005">
          <w:rPr>
            <w:rFonts w:ascii="Courier New" w:hAnsi="Courier New" w:cs="Courier New"/>
          </w:rPr>
          <w:t>,b</w:t>
        </w:r>
        <w:proofErr w:type="gramEnd"/>
        <w:r w:rsidRPr="00926005">
          <w:rPr>
            <w:rFonts w:ascii="Courier New" w:hAnsi="Courier New" w:cs="Courier New"/>
          </w:rPr>
          <w:t>=1,c=3</w:t>
        </w:r>
      </w:ins>
    </w:p>
    <w:p w:rsidR="00370870" w:rsidRPr="00926005" w:rsidRDefault="00370870" w:rsidP="00926005">
      <w:pPr>
        <w:rPr>
          <w:ins w:id="266" w:author="User" w:date="2011-02-28T07:41:00Z"/>
          <w:rFonts w:ascii="Courier New" w:hAnsi="Courier New" w:cs="Courier New"/>
        </w:rPr>
      </w:pPr>
    </w:p>
    <w:p w:rsidR="00370870" w:rsidRPr="00926005" w:rsidRDefault="00370870" w:rsidP="00926005">
      <w:pPr>
        <w:rPr>
          <w:rFonts w:ascii="Courier New" w:hAnsi="Courier New" w:cs="Courier New"/>
        </w:rPr>
      </w:pPr>
      <w:ins w:id="267" w:author="User" w:date="2011-02-28T07:41:00Z">
        <w:r w:rsidRPr="00926005">
          <w:rPr>
            <w:rFonts w:ascii="Courier New" w:hAnsi="Courier New" w:cs="Courier New"/>
          </w:rPr>
          <w:t>Press any key to continue</w:t>
        </w:r>
      </w:ins>
    </w:p>
    <w:p w:rsidR="00370870" w:rsidDel="00926005" w:rsidRDefault="00370870" w:rsidP="00CC0E95">
      <w:pPr>
        <w:rPr>
          <w:del w:id="268" w:author="User" w:date="2011-02-28T07:41:00Z"/>
          <w:rFonts w:ascii="Courier New" w:hAnsi="Courier New" w:cs="Courier New"/>
        </w:rPr>
      </w:pPr>
    </w:p>
    <w:p w:rsidR="00370870" w:rsidDel="00926005" w:rsidRDefault="00370870" w:rsidP="00CC0E95">
      <w:pPr>
        <w:rPr>
          <w:del w:id="269" w:author="User" w:date="2011-02-28T07:41:00Z"/>
          <w:rFonts w:ascii="Courier New" w:hAnsi="Courier New" w:cs="Courier New"/>
        </w:rPr>
      </w:pPr>
    </w:p>
    <w:p w:rsidR="00370870" w:rsidDel="00926005" w:rsidRDefault="00370870" w:rsidP="00CC0E95">
      <w:pPr>
        <w:rPr>
          <w:del w:id="270" w:author="User" w:date="2011-02-28T07:41:00Z"/>
          <w:rFonts w:ascii="Courier New" w:hAnsi="Courier New" w:cs="Courier New"/>
        </w:rPr>
      </w:pPr>
    </w:p>
    <w:p w:rsidR="00370870" w:rsidDel="00926005" w:rsidRDefault="00370870" w:rsidP="00CC0E95">
      <w:pPr>
        <w:rPr>
          <w:del w:id="271" w:author="User" w:date="2011-02-28T07:41:00Z"/>
          <w:rFonts w:ascii="Courier New" w:hAnsi="Courier New" w:cs="Courier New"/>
        </w:rPr>
      </w:pPr>
    </w:p>
    <w:p w:rsidR="00370870" w:rsidRDefault="00370870" w:rsidP="00CC0E95">
      <w:pPr>
        <w:rPr>
          <w:rFonts w:ascii="Courier New" w:hAnsi="Courier New" w:cs="Courier New"/>
        </w:rPr>
      </w:pPr>
    </w:p>
    <w:p w:rsidR="00370870" w:rsidRDefault="00370870" w:rsidP="00CC0E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>
        <w:rPr>
          <w:rFonts w:ascii="Courier New" w:hAnsi="Courier New" w:cs="Courier New" w:hint="eastAsia"/>
        </w:rPr>
        <w:t>、（</w:t>
      </w:r>
      <w:r>
        <w:rPr>
          <w:rFonts w:ascii="Courier New" w:hAnsi="Courier New" w:cs="Courier New"/>
        </w:rPr>
        <w:t>6</w:t>
      </w:r>
      <w:r>
        <w:rPr>
          <w:rFonts w:ascii="Courier New" w:hAnsi="Courier New" w:cs="Courier New" w:hint="eastAsia"/>
        </w:rPr>
        <w:t>分）</w:t>
      </w:r>
    </w:p>
    <w:p w:rsidR="00370870" w:rsidRPr="00372B14" w:rsidRDefault="00370870" w:rsidP="00372B14">
      <w:pPr>
        <w:rPr>
          <w:rFonts w:ascii="Courier New" w:hAnsi="Courier New" w:cs="Courier New"/>
        </w:rPr>
      </w:pPr>
      <w:r w:rsidRPr="00372B14">
        <w:rPr>
          <w:rFonts w:ascii="Courier New" w:hAnsi="Courier New" w:cs="Courier New"/>
        </w:rPr>
        <w:t>#include&lt;</w:t>
      </w:r>
      <w:proofErr w:type="spellStart"/>
      <w:r w:rsidRPr="00372B14">
        <w:rPr>
          <w:rFonts w:ascii="Courier New" w:hAnsi="Courier New" w:cs="Courier New"/>
        </w:rPr>
        <w:t>iostream.h</w:t>
      </w:r>
      <w:proofErr w:type="spellEnd"/>
      <w:r w:rsidRPr="00372B14">
        <w:rPr>
          <w:rFonts w:ascii="Courier New" w:hAnsi="Courier New" w:cs="Courier New"/>
        </w:rPr>
        <w:t>&gt;</w:t>
      </w:r>
    </w:p>
    <w:p w:rsidR="00370870" w:rsidRPr="00372B14" w:rsidRDefault="00370870" w:rsidP="00372B14">
      <w:pPr>
        <w:rPr>
          <w:rFonts w:ascii="Courier New" w:hAnsi="Courier New" w:cs="Courier New"/>
        </w:rPr>
      </w:pPr>
      <w:proofErr w:type="gramStart"/>
      <w:r w:rsidRPr="00372B14">
        <w:rPr>
          <w:rFonts w:ascii="Courier New" w:hAnsi="Courier New" w:cs="Courier New"/>
        </w:rPr>
        <w:t>void</w:t>
      </w:r>
      <w:proofErr w:type="gramEnd"/>
      <w:r w:rsidRPr="00372B14">
        <w:rPr>
          <w:rFonts w:ascii="Courier New" w:hAnsi="Courier New" w:cs="Courier New"/>
        </w:rPr>
        <w:t xml:space="preserve"> function(</w:t>
      </w:r>
      <w:proofErr w:type="spellStart"/>
      <w:r w:rsidRPr="00372B14">
        <w:rPr>
          <w:rFonts w:ascii="Courier New" w:hAnsi="Courier New" w:cs="Courier New"/>
        </w:rPr>
        <w:t>int</w:t>
      </w:r>
      <w:proofErr w:type="spellEnd"/>
      <w:r w:rsidRPr="00372B14">
        <w:rPr>
          <w:rFonts w:ascii="Courier New" w:hAnsi="Courier New" w:cs="Courier New"/>
        </w:rPr>
        <w:t>[][3],</w:t>
      </w:r>
      <w:proofErr w:type="spellStart"/>
      <w:r w:rsidRPr="00372B14">
        <w:rPr>
          <w:rFonts w:ascii="Courier New" w:hAnsi="Courier New" w:cs="Courier New"/>
        </w:rPr>
        <w:t>int</w:t>
      </w:r>
      <w:proofErr w:type="spellEnd"/>
      <w:r w:rsidRPr="00372B14">
        <w:rPr>
          <w:rFonts w:ascii="Courier New" w:hAnsi="Courier New" w:cs="Courier New"/>
        </w:rPr>
        <w:t>[][2]);</w:t>
      </w:r>
    </w:p>
    <w:p w:rsidR="00370870" w:rsidRPr="00372B14" w:rsidRDefault="00370870" w:rsidP="00372B14">
      <w:pPr>
        <w:rPr>
          <w:rFonts w:ascii="Courier New" w:hAnsi="Courier New" w:cs="Courier New"/>
        </w:rPr>
      </w:pPr>
      <w:proofErr w:type="gramStart"/>
      <w:r w:rsidRPr="00372B14">
        <w:rPr>
          <w:rFonts w:ascii="Courier New" w:hAnsi="Courier New" w:cs="Courier New"/>
        </w:rPr>
        <w:t>void</w:t>
      </w:r>
      <w:proofErr w:type="gramEnd"/>
      <w:r w:rsidRPr="00372B14">
        <w:rPr>
          <w:rFonts w:ascii="Courier New" w:hAnsi="Courier New" w:cs="Courier New"/>
        </w:rPr>
        <w:t xml:space="preserve"> main(){</w:t>
      </w:r>
    </w:p>
    <w:p w:rsidR="00370870" w:rsidRPr="00372B14" w:rsidRDefault="00370870" w:rsidP="00372B14">
      <w:pPr>
        <w:rPr>
          <w:rFonts w:ascii="Courier New" w:hAnsi="Courier New" w:cs="Courier New"/>
        </w:rPr>
      </w:pPr>
      <w:r w:rsidRPr="00372B14">
        <w:rPr>
          <w:rFonts w:ascii="Courier New" w:hAnsi="Courier New" w:cs="Courier New"/>
        </w:rPr>
        <w:tab/>
      </w:r>
      <w:proofErr w:type="spellStart"/>
      <w:r w:rsidRPr="00372B14">
        <w:rPr>
          <w:rFonts w:ascii="Courier New" w:hAnsi="Courier New" w:cs="Courier New"/>
        </w:rPr>
        <w:t>int</w:t>
      </w:r>
      <w:proofErr w:type="spellEnd"/>
      <w:r w:rsidRPr="00372B14">
        <w:rPr>
          <w:rFonts w:ascii="Courier New" w:hAnsi="Courier New" w:cs="Courier New"/>
        </w:rPr>
        <w:t xml:space="preserve"> a[2][3] = {1,2,3,4,5},b[3][2];</w:t>
      </w:r>
    </w:p>
    <w:p w:rsidR="00370870" w:rsidRPr="00372B14" w:rsidRDefault="00370870" w:rsidP="00372B14">
      <w:pPr>
        <w:rPr>
          <w:rFonts w:ascii="Courier New" w:hAnsi="Courier New" w:cs="Courier New"/>
        </w:rPr>
      </w:pPr>
      <w:r w:rsidRPr="00372B14">
        <w:rPr>
          <w:rFonts w:ascii="Courier New" w:hAnsi="Courier New" w:cs="Courier New"/>
        </w:rPr>
        <w:tab/>
      </w:r>
      <w:proofErr w:type="gramStart"/>
      <w:r w:rsidRPr="00372B14">
        <w:rPr>
          <w:rFonts w:ascii="Courier New" w:hAnsi="Courier New" w:cs="Courier New"/>
        </w:rPr>
        <w:t>function(</w:t>
      </w:r>
      <w:proofErr w:type="spellStart"/>
      <w:proofErr w:type="gramEnd"/>
      <w:r w:rsidRPr="00372B14">
        <w:rPr>
          <w:rFonts w:ascii="Courier New" w:hAnsi="Courier New" w:cs="Courier New"/>
        </w:rPr>
        <w:t>a,b</w:t>
      </w:r>
      <w:proofErr w:type="spellEnd"/>
      <w:r w:rsidRPr="00372B14">
        <w:rPr>
          <w:rFonts w:ascii="Courier New" w:hAnsi="Courier New" w:cs="Courier New"/>
        </w:rPr>
        <w:t>);</w:t>
      </w:r>
    </w:p>
    <w:p w:rsidR="00370870" w:rsidRPr="00370870" w:rsidRDefault="00370870" w:rsidP="00372B14">
      <w:pPr>
        <w:rPr>
          <w:rFonts w:ascii="Courier New" w:hAnsi="Courier New" w:cs="Courier New"/>
          <w:lang w:val="da-DK"/>
          <w:rPrChange w:id="272" w:author="Unknown">
            <w:rPr>
              <w:rFonts w:ascii="Courier New" w:hAnsi="Courier New" w:cs="Courier New"/>
            </w:rPr>
          </w:rPrChange>
        </w:rPr>
      </w:pPr>
      <w:r w:rsidRPr="00372B14">
        <w:rPr>
          <w:rFonts w:ascii="Courier New" w:hAnsi="Courier New" w:cs="Courier New"/>
        </w:rPr>
        <w:tab/>
      </w:r>
      <w:r w:rsidR="000B349F" w:rsidRPr="000B349F">
        <w:rPr>
          <w:rFonts w:ascii="Courier New" w:hAnsi="Courier New" w:cs="Courier New"/>
          <w:lang w:val="da-DK"/>
          <w:rPrChange w:id="273" w:author="User" w:date="2011-02-28T07:38:00Z">
            <w:rPr>
              <w:rFonts w:ascii="Courier New" w:hAnsi="Courier New" w:cs="Courier New"/>
            </w:rPr>
          </w:rPrChange>
        </w:rPr>
        <w:t>for(int i=0;i&lt;3;i++)</w:t>
      </w:r>
      <w:r>
        <w:rPr>
          <w:rFonts w:ascii="Courier New" w:hAnsi="Courier New" w:cs="Courier New"/>
          <w:lang w:val="da-DK"/>
        </w:rPr>
        <w:t>{</w:t>
      </w:r>
    </w:p>
    <w:p w:rsidR="00370870" w:rsidRPr="00370870" w:rsidRDefault="00370870" w:rsidP="00372B14">
      <w:pPr>
        <w:rPr>
          <w:rFonts w:ascii="Courier New" w:hAnsi="Courier New" w:cs="Courier New"/>
          <w:lang w:val="da-DK"/>
          <w:rPrChange w:id="274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da-DK"/>
        </w:rPr>
        <w:tab/>
      </w:r>
      <w:r>
        <w:rPr>
          <w:rFonts w:ascii="Courier New" w:hAnsi="Courier New" w:cs="Courier New"/>
          <w:lang w:val="da-DK"/>
        </w:rPr>
        <w:tab/>
      </w:r>
      <w:r w:rsidR="000B349F" w:rsidRPr="000B349F">
        <w:rPr>
          <w:rFonts w:ascii="Courier New" w:hAnsi="Courier New" w:cs="Courier New"/>
          <w:lang w:val="da-DK"/>
          <w:rPrChange w:id="275" w:author="User" w:date="2011-02-28T07:38:00Z">
            <w:rPr>
              <w:rFonts w:ascii="Courier New" w:hAnsi="Courier New" w:cs="Courier New"/>
            </w:rPr>
          </w:rPrChange>
        </w:rPr>
        <w:t>for(int j=0;j&lt;2;j++)</w:t>
      </w:r>
    </w:p>
    <w:p w:rsidR="00370870" w:rsidRPr="00372B14" w:rsidRDefault="00370870" w:rsidP="00372B14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da-DK"/>
        </w:rPr>
        <w:tab/>
      </w:r>
      <w:r>
        <w:rPr>
          <w:rFonts w:ascii="Courier New" w:hAnsi="Courier New" w:cs="Courier New"/>
          <w:lang w:val="da-DK"/>
        </w:rPr>
        <w:tab/>
      </w:r>
      <w:r>
        <w:rPr>
          <w:rFonts w:ascii="Courier New" w:hAnsi="Courier New" w:cs="Courier New"/>
          <w:lang w:val="da-DK"/>
        </w:rPr>
        <w:tab/>
      </w:r>
      <w:proofErr w:type="spellStart"/>
      <w:proofErr w:type="gramStart"/>
      <w:r w:rsidRPr="00372B14">
        <w:rPr>
          <w:rFonts w:ascii="Courier New" w:hAnsi="Courier New" w:cs="Courier New"/>
        </w:rPr>
        <w:t>cout</w:t>
      </w:r>
      <w:proofErr w:type="spellEnd"/>
      <w:proofErr w:type="gramEnd"/>
      <w:r w:rsidRPr="00372B14">
        <w:rPr>
          <w:rFonts w:ascii="Courier New" w:hAnsi="Courier New" w:cs="Courier New"/>
        </w:rPr>
        <w:t>&lt;&lt;b[</w:t>
      </w:r>
      <w:proofErr w:type="spellStart"/>
      <w:r w:rsidRPr="00372B14">
        <w:rPr>
          <w:rFonts w:ascii="Courier New" w:hAnsi="Courier New" w:cs="Courier New"/>
        </w:rPr>
        <w:t>i</w:t>
      </w:r>
      <w:proofErr w:type="spellEnd"/>
      <w:r w:rsidRPr="00372B14">
        <w:rPr>
          <w:rFonts w:ascii="Courier New" w:hAnsi="Courier New" w:cs="Courier New"/>
        </w:rPr>
        <w:t>][j]&lt;&lt;" ";</w:t>
      </w:r>
    </w:p>
    <w:p w:rsidR="00370870" w:rsidRPr="00372B14" w:rsidRDefault="00370870" w:rsidP="00372B14">
      <w:pPr>
        <w:rPr>
          <w:rFonts w:ascii="Courier New" w:hAnsi="Courier New" w:cs="Courier New"/>
        </w:rPr>
      </w:pPr>
      <w:r w:rsidRPr="00372B14">
        <w:rPr>
          <w:rFonts w:ascii="Courier New" w:hAnsi="Courier New" w:cs="Courier New"/>
        </w:rPr>
        <w:tab/>
      </w:r>
      <w:r w:rsidRPr="00372B14">
        <w:rPr>
          <w:rFonts w:ascii="Courier New" w:hAnsi="Courier New" w:cs="Courier New"/>
        </w:rPr>
        <w:tab/>
      </w:r>
      <w:proofErr w:type="spellStart"/>
      <w:proofErr w:type="gramStart"/>
      <w:r w:rsidRPr="00372B14">
        <w:rPr>
          <w:rFonts w:ascii="Courier New" w:hAnsi="Courier New" w:cs="Courier New"/>
        </w:rPr>
        <w:t>cout</w:t>
      </w:r>
      <w:proofErr w:type="spellEnd"/>
      <w:proofErr w:type="gramEnd"/>
      <w:r w:rsidRPr="00372B14">
        <w:rPr>
          <w:rFonts w:ascii="Courier New" w:hAnsi="Courier New" w:cs="Courier New"/>
        </w:rPr>
        <w:t>&lt;&lt;</w:t>
      </w:r>
      <w:proofErr w:type="spellStart"/>
      <w:r w:rsidRPr="00372B14">
        <w:rPr>
          <w:rFonts w:ascii="Courier New" w:hAnsi="Courier New" w:cs="Courier New"/>
        </w:rPr>
        <w:t>endl</w:t>
      </w:r>
      <w:proofErr w:type="spellEnd"/>
      <w:r w:rsidRPr="00372B14">
        <w:rPr>
          <w:rFonts w:ascii="Courier New" w:hAnsi="Courier New" w:cs="Courier New"/>
        </w:rPr>
        <w:t>;</w:t>
      </w:r>
    </w:p>
    <w:p w:rsidR="00370870" w:rsidRPr="00372B14" w:rsidRDefault="00370870" w:rsidP="00372B14">
      <w:pPr>
        <w:rPr>
          <w:rFonts w:ascii="Courier New" w:hAnsi="Courier New" w:cs="Courier New"/>
        </w:rPr>
      </w:pPr>
      <w:r w:rsidRPr="00372B14">
        <w:rPr>
          <w:rFonts w:ascii="Courier New" w:hAnsi="Courier New" w:cs="Courier New"/>
        </w:rPr>
        <w:tab/>
        <w:t>}</w:t>
      </w:r>
    </w:p>
    <w:p w:rsidR="00370870" w:rsidRPr="00372B14" w:rsidRDefault="00370870" w:rsidP="00372B14">
      <w:pPr>
        <w:rPr>
          <w:rFonts w:ascii="Courier New" w:hAnsi="Courier New" w:cs="Courier New"/>
        </w:rPr>
      </w:pPr>
      <w:r w:rsidRPr="00372B14">
        <w:rPr>
          <w:rFonts w:ascii="Courier New" w:hAnsi="Courier New" w:cs="Courier New"/>
        </w:rPr>
        <w:t>}</w:t>
      </w:r>
    </w:p>
    <w:p w:rsidR="00370870" w:rsidRPr="00372B14" w:rsidRDefault="00370870" w:rsidP="00372B14">
      <w:pPr>
        <w:rPr>
          <w:rFonts w:ascii="Courier New" w:hAnsi="Courier New" w:cs="Courier New"/>
        </w:rPr>
      </w:pPr>
      <w:proofErr w:type="gramStart"/>
      <w:r w:rsidRPr="00372B14">
        <w:rPr>
          <w:rFonts w:ascii="Courier New" w:hAnsi="Courier New" w:cs="Courier New"/>
        </w:rPr>
        <w:t>void</w:t>
      </w:r>
      <w:proofErr w:type="gramEnd"/>
      <w:r w:rsidRPr="00372B14">
        <w:rPr>
          <w:rFonts w:ascii="Courier New" w:hAnsi="Courier New" w:cs="Courier New"/>
        </w:rPr>
        <w:t xml:space="preserve"> function(</w:t>
      </w:r>
      <w:proofErr w:type="spellStart"/>
      <w:r w:rsidRPr="00372B14">
        <w:rPr>
          <w:rFonts w:ascii="Courier New" w:hAnsi="Courier New" w:cs="Courier New"/>
        </w:rPr>
        <w:t>int</w:t>
      </w:r>
      <w:proofErr w:type="spellEnd"/>
      <w:r w:rsidRPr="00372B14">
        <w:rPr>
          <w:rFonts w:ascii="Courier New" w:hAnsi="Courier New" w:cs="Courier New"/>
        </w:rPr>
        <w:t xml:space="preserve"> a[][3],</w:t>
      </w:r>
      <w:proofErr w:type="spellStart"/>
      <w:r w:rsidRPr="00372B14">
        <w:rPr>
          <w:rFonts w:ascii="Courier New" w:hAnsi="Courier New" w:cs="Courier New"/>
        </w:rPr>
        <w:t>int</w:t>
      </w:r>
      <w:proofErr w:type="spellEnd"/>
      <w:r w:rsidRPr="00372B14">
        <w:rPr>
          <w:rFonts w:ascii="Courier New" w:hAnsi="Courier New" w:cs="Courier New"/>
        </w:rPr>
        <w:t xml:space="preserve"> b[][2]){</w:t>
      </w:r>
    </w:p>
    <w:p w:rsidR="00370870" w:rsidRPr="00370870" w:rsidRDefault="00370870" w:rsidP="00372B14">
      <w:pPr>
        <w:rPr>
          <w:rFonts w:ascii="Courier New" w:hAnsi="Courier New" w:cs="Courier New"/>
          <w:lang w:val="da-DK"/>
          <w:rPrChange w:id="276" w:author="Unknown">
            <w:rPr>
              <w:rFonts w:ascii="Courier New" w:hAnsi="Courier New" w:cs="Courier New"/>
            </w:rPr>
          </w:rPrChange>
        </w:rPr>
      </w:pPr>
      <w:r w:rsidRPr="00372B14">
        <w:rPr>
          <w:rFonts w:ascii="Courier New" w:hAnsi="Courier New" w:cs="Courier New"/>
        </w:rPr>
        <w:lastRenderedPageBreak/>
        <w:tab/>
      </w:r>
      <w:r w:rsidR="000B349F" w:rsidRPr="000B349F">
        <w:rPr>
          <w:rFonts w:ascii="Courier New" w:hAnsi="Courier New" w:cs="Courier New"/>
          <w:lang w:val="da-DK"/>
          <w:rPrChange w:id="277" w:author="User" w:date="2011-02-28T07:38:00Z">
            <w:rPr>
              <w:rFonts w:ascii="Courier New" w:hAnsi="Courier New" w:cs="Courier New"/>
            </w:rPr>
          </w:rPrChange>
        </w:rPr>
        <w:t>for(int i=0;i&lt;2;i++)</w:t>
      </w:r>
    </w:p>
    <w:p w:rsidR="00370870" w:rsidRPr="00370870" w:rsidRDefault="00370870" w:rsidP="00372B14">
      <w:pPr>
        <w:rPr>
          <w:rFonts w:ascii="Courier New" w:hAnsi="Courier New" w:cs="Courier New"/>
          <w:lang w:val="da-DK"/>
          <w:rPrChange w:id="278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da-DK"/>
        </w:rPr>
        <w:tab/>
      </w:r>
      <w:r>
        <w:rPr>
          <w:rFonts w:ascii="Courier New" w:hAnsi="Courier New" w:cs="Courier New"/>
          <w:lang w:val="da-DK"/>
        </w:rPr>
        <w:tab/>
      </w:r>
      <w:r w:rsidR="000B349F" w:rsidRPr="000B349F">
        <w:rPr>
          <w:rFonts w:ascii="Courier New" w:hAnsi="Courier New" w:cs="Courier New"/>
          <w:lang w:val="da-DK"/>
          <w:rPrChange w:id="279" w:author="User" w:date="2011-02-28T07:38:00Z">
            <w:rPr>
              <w:rFonts w:ascii="Courier New" w:hAnsi="Courier New" w:cs="Courier New"/>
            </w:rPr>
          </w:rPrChange>
        </w:rPr>
        <w:t>for(int j=0;j&lt;3;j++)</w:t>
      </w:r>
    </w:p>
    <w:p w:rsidR="00370870" w:rsidRPr="00370870" w:rsidRDefault="00370870" w:rsidP="00372B14">
      <w:pPr>
        <w:rPr>
          <w:rFonts w:ascii="Courier New" w:hAnsi="Courier New" w:cs="Courier New"/>
          <w:lang w:val="da-DK"/>
          <w:rPrChange w:id="280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da-DK"/>
        </w:rPr>
        <w:tab/>
      </w:r>
      <w:r>
        <w:rPr>
          <w:rFonts w:ascii="Courier New" w:hAnsi="Courier New" w:cs="Courier New"/>
          <w:lang w:val="da-DK"/>
        </w:rPr>
        <w:tab/>
      </w:r>
      <w:r>
        <w:rPr>
          <w:rFonts w:ascii="Courier New" w:hAnsi="Courier New" w:cs="Courier New"/>
          <w:lang w:val="da-DK"/>
        </w:rPr>
        <w:tab/>
      </w:r>
      <w:r w:rsidR="000B349F" w:rsidRPr="000B349F">
        <w:rPr>
          <w:rFonts w:ascii="Courier New" w:hAnsi="Courier New" w:cs="Courier New"/>
          <w:lang w:val="da-DK"/>
          <w:rPrChange w:id="281" w:author="User" w:date="2011-02-28T07:38:00Z">
            <w:rPr>
              <w:rFonts w:ascii="Courier New" w:hAnsi="Courier New" w:cs="Courier New"/>
            </w:rPr>
          </w:rPrChange>
        </w:rPr>
        <w:t>b[j][i]=a[i][j];</w:t>
      </w:r>
    </w:p>
    <w:p w:rsidR="00370870" w:rsidRPr="00370870" w:rsidRDefault="00370870" w:rsidP="00372B14">
      <w:pPr>
        <w:rPr>
          <w:rFonts w:ascii="Courier New" w:hAnsi="Courier New" w:cs="Courier New"/>
          <w:lang w:val="da-DK"/>
          <w:rPrChange w:id="282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da-DK"/>
        </w:rPr>
        <w:t>}</w:t>
      </w:r>
    </w:p>
    <w:p w:rsidR="00370870" w:rsidRPr="00370870" w:rsidRDefault="00370870" w:rsidP="00372B14">
      <w:pPr>
        <w:rPr>
          <w:rFonts w:ascii="Courier New" w:hAnsi="Courier New" w:cs="Courier New"/>
          <w:lang w:val="da-DK"/>
          <w:rPrChange w:id="283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 w:hint="eastAsia"/>
        </w:rPr>
        <w:t>在</w:t>
      </w:r>
      <w:r w:rsidR="000B349F" w:rsidRPr="000B349F">
        <w:rPr>
          <w:rFonts w:ascii="Courier New" w:hAnsi="Courier New" w:cs="Courier New"/>
          <w:lang w:val="da-DK"/>
          <w:rPrChange w:id="284" w:author="User" w:date="2011-02-28T07:38:00Z">
            <w:rPr>
              <w:rFonts w:ascii="Courier New" w:hAnsi="Courier New" w:cs="Courier New"/>
            </w:rPr>
          </w:rPrChange>
        </w:rPr>
        <w:t>VC++6</w:t>
      </w:r>
      <w:r>
        <w:rPr>
          <w:rFonts w:ascii="Courier New" w:hAnsi="Courier New" w:cs="Courier New" w:hint="eastAsia"/>
        </w:rPr>
        <w:t>环境下运行结果为</w:t>
      </w:r>
      <w:r w:rsidR="000B349F" w:rsidRPr="000B349F">
        <w:rPr>
          <w:rFonts w:ascii="Courier New" w:hAnsi="Courier New" w:cs="Courier New" w:hint="eastAsia"/>
          <w:lang w:val="da-DK"/>
          <w:rPrChange w:id="285" w:author="User" w:date="2011-02-28T07:38:00Z">
            <w:rPr>
              <w:rFonts w:ascii="Courier New" w:hAnsi="Courier New" w:cs="Courier New" w:hint="eastAsia"/>
            </w:rPr>
          </w:rPrChange>
        </w:rPr>
        <w:t>：</w:t>
      </w:r>
    </w:p>
    <w:p w:rsidR="00370870" w:rsidRPr="00370870" w:rsidRDefault="00370870" w:rsidP="00372B14">
      <w:pPr>
        <w:rPr>
          <w:rFonts w:ascii="Courier New" w:hAnsi="Courier New" w:cs="Courier New"/>
          <w:lang w:val="da-DK"/>
          <w:rPrChange w:id="286" w:author="Unknown">
            <w:rPr>
              <w:rFonts w:ascii="Courier New" w:hAnsi="Courier New" w:cs="Courier New"/>
            </w:rPr>
          </w:rPrChange>
        </w:rPr>
      </w:pPr>
    </w:p>
    <w:p w:rsidR="00370870" w:rsidRPr="00926005" w:rsidRDefault="00370870" w:rsidP="00926005">
      <w:pPr>
        <w:rPr>
          <w:ins w:id="287" w:author="User" w:date="2011-02-28T07:42:00Z"/>
          <w:rFonts w:ascii="Courier New" w:hAnsi="Courier New" w:cs="Courier New"/>
          <w:lang w:val="da-DK"/>
        </w:rPr>
      </w:pPr>
      <w:ins w:id="288" w:author="User" w:date="2011-02-28T07:42:00Z">
        <w:r w:rsidRPr="00926005">
          <w:rPr>
            <w:rFonts w:ascii="Courier New" w:hAnsi="Courier New" w:cs="Courier New"/>
            <w:lang w:val="da-DK"/>
          </w:rPr>
          <w:t>1 4</w:t>
        </w:r>
      </w:ins>
    </w:p>
    <w:p w:rsidR="00370870" w:rsidRPr="00926005" w:rsidRDefault="00370870" w:rsidP="00926005">
      <w:pPr>
        <w:rPr>
          <w:ins w:id="289" w:author="User" w:date="2011-02-28T07:42:00Z"/>
          <w:rFonts w:ascii="Courier New" w:hAnsi="Courier New" w:cs="Courier New"/>
          <w:lang w:val="da-DK"/>
        </w:rPr>
      </w:pPr>
      <w:ins w:id="290" w:author="User" w:date="2011-02-28T07:42:00Z">
        <w:r w:rsidRPr="00926005">
          <w:rPr>
            <w:rFonts w:ascii="Courier New" w:hAnsi="Courier New" w:cs="Courier New"/>
            <w:lang w:val="da-DK"/>
          </w:rPr>
          <w:t>2 5</w:t>
        </w:r>
      </w:ins>
    </w:p>
    <w:p w:rsidR="00370870" w:rsidRPr="00926005" w:rsidRDefault="00370870" w:rsidP="00926005">
      <w:pPr>
        <w:rPr>
          <w:ins w:id="291" w:author="User" w:date="2011-02-28T07:42:00Z"/>
          <w:rFonts w:ascii="Courier New" w:hAnsi="Courier New" w:cs="Courier New"/>
          <w:lang w:val="da-DK"/>
        </w:rPr>
      </w:pPr>
      <w:ins w:id="292" w:author="User" w:date="2011-02-28T07:42:00Z">
        <w:r w:rsidRPr="00926005">
          <w:rPr>
            <w:rFonts w:ascii="Courier New" w:hAnsi="Courier New" w:cs="Courier New"/>
            <w:lang w:val="da-DK"/>
          </w:rPr>
          <w:t>3 0</w:t>
        </w:r>
      </w:ins>
    </w:p>
    <w:p w:rsidR="00370870" w:rsidRPr="00370870" w:rsidRDefault="00370870" w:rsidP="00926005">
      <w:pPr>
        <w:rPr>
          <w:rFonts w:ascii="Courier New" w:hAnsi="Courier New" w:cs="Courier New"/>
          <w:lang w:val="da-DK"/>
          <w:rPrChange w:id="293" w:author="Unknown">
            <w:rPr>
              <w:rFonts w:ascii="Courier New" w:hAnsi="Courier New" w:cs="Courier New"/>
            </w:rPr>
          </w:rPrChange>
        </w:rPr>
      </w:pPr>
      <w:ins w:id="294" w:author="User" w:date="2011-02-28T07:42:00Z">
        <w:r w:rsidRPr="00926005">
          <w:rPr>
            <w:rFonts w:ascii="Courier New" w:hAnsi="Courier New" w:cs="Courier New"/>
            <w:lang w:val="da-DK"/>
          </w:rPr>
          <w:t>Press any key to continue</w:t>
        </w:r>
      </w:ins>
    </w:p>
    <w:p w:rsidR="00370870" w:rsidRPr="00370870" w:rsidDel="00926005" w:rsidRDefault="00370870" w:rsidP="00372B14">
      <w:pPr>
        <w:rPr>
          <w:del w:id="295" w:author="User" w:date="2011-02-28T07:42:00Z"/>
          <w:rFonts w:ascii="Courier New" w:hAnsi="Courier New" w:cs="Courier New"/>
          <w:lang w:val="da-DK"/>
          <w:rPrChange w:id="296" w:author="Unknown">
            <w:rPr>
              <w:del w:id="297" w:author="User" w:date="2011-02-28T07:42:00Z"/>
              <w:rFonts w:ascii="Courier New" w:hAnsi="Courier New" w:cs="Courier New"/>
            </w:rPr>
          </w:rPrChange>
        </w:rPr>
      </w:pPr>
    </w:p>
    <w:p w:rsidR="00370870" w:rsidRPr="00370870" w:rsidDel="00926005" w:rsidRDefault="00370870" w:rsidP="00372B14">
      <w:pPr>
        <w:rPr>
          <w:del w:id="298" w:author="User" w:date="2011-02-28T07:42:00Z"/>
          <w:rFonts w:ascii="Courier New" w:hAnsi="Courier New" w:cs="Courier New"/>
          <w:lang w:val="da-DK"/>
          <w:rPrChange w:id="299" w:author="Unknown">
            <w:rPr>
              <w:del w:id="300" w:author="User" w:date="2011-02-28T07:42:00Z"/>
              <w:rFonts w:ascii="Courier New" w:hAnsi="Courier New" w:cs="Courier New"/>
            </w:rPr>
          </w:rPrChange>
        </w:rPr>
      </w:pPr>
    </w:p>
    <w:p w:rsidR="00370870" w:rsidRPr="00370870" w:rsidDel="00926005" w:rsidRDefault="00370870" w:rsidP="00372B14">
      <w:pPr>
        <w:rPr>
          <w:del w:id="301" w:author="User" w:date="2011-02-28T07:42:00Z"/>
          <w:rFonts w:ascii="Courier New" w:hAnsi="Courier New" w:cs="Courier New"/>
          <w:lang w:val="da-DK"/>
          <w:rPrChange w:id="302" w:author="Unknown">
            <w:rPr>
              <w:del w:id="303" w:author="User" w:date="2011-02-28T07:42:00Z"/>
              <w:rFonts w:ascii="Courier New" w:hAnsi="Courier New" w:cs="Courier New"/>
            </w:rPr>
          </w:rPrChange>
        </w:rPr>
      </w:pPr>
    </w:p>
    <w:p w:rsidR="00370870" w:rsidRPr="00370870" w:rsidDel="00926005" w:rsidRDefault="00370870" w:rsidP="00372B14">
      <w:pPr>
        <w:rPr>
          <w:del w:id="304" w:author="User" w:date="2011-02-28T07:42:00Z"/>
          <w:rFonts w:ascii="Courier New" w:hAnsi="Courier New" w:cs="Courier New"/>
          <w:lang w:val="da-DK"/>
          <w:rPrChange w:id="305" w:author="Unknown">
            <w:rPr>
              <w:del w:id="306" w:author="User" w:date="2011-02-28T07:42:00Z"/>
              <w:rFonts w:ascii="Courier New" w:hAnsi="Courier New" w:cs="Courier New"/>
            </w:rPr>
          </w:rPrChange>
        </w:rPr>
      </w:pPr>
    </w:p>
    <w:p w:rsidR="00370870" w:rsidRPr="0079181B" w:rsidRDefault="00370870" w:rsidP="00372B14">
      <w:pPr>
        <w:rPr>
          <w:rFonts w:ascii="Courier New" w:hAnsi="Courier New" w:cs="Courier New"/>
        </w:rPr>
      </w:pPr>
      <w:r w:rsidRPr="0079181B">
        <w:rPr>
          <w:rFonts w:ascii="Courier New" w:hAnsi="Courier New" w:cs="Courier New"/>
        </w:rPr>
        <w:t>5</w:t>
      </w:r>
      <w:r>
        <w:rPr>
          <w:rFonts w:ascii="Courier New" w:hAnsi="Courier New" w:cs="Courier New" w:hint="eastAsia"/>
        </w:rPr>
        <w:t>、</w:t>
      </w:r>
      <w:r w:rsidRPr="0079181B">
        <w:rPr>
          <w:rFonts w:ascii="Courier New" w:hAnsi="Courier New" w:cs="Courier New" w:hint="eastAsia"/>
        </w:rPr>
        <w:t>（</w:t>
      </w:r>
      <w:r w:rsidRPr="0079181B">
        <w:rPr>
          <w:rFonts w:ascii="Courier New" w:hAnsi="Courier New" w:cs="Courier New"/>
        </w:rPr>
        <w:t>6</w:t>
      </w:r>
      <w:r>
        <w:rPr>
          <w:rFonts w:ascii="Courier New" w:hAnsi="Courier New" w:cs="Courier New" w:hint="eastAsia"/>
        </w:rPr>
        <w:t>分</w:t>
      </w:r>
      <w:r w:rsidRPr="0079181B">
        <w:rPr>
          <w:rFonts w:ascii="Courier New" w:hAnsi="Courier New" w:cs="Courier New" w:hint="eastAsia"/>
        </w:rPr>
        <w:t>）</w:t>
      </w:r>
    </w:p>
    <w:p w:rsidR="00370870" w:rsidRPr="0079181B" w:rsidRDefault="000B349F" w:rsidP="008A4E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iostream.h</w:t>
      </w:r>
      <w:proofErr w:type="spellEnd"/>
      <w:r>
        <w:rPr>
          <w:rFonts w:ascii="Courier New" w:hAnsi="Courier New" w:cs="Courier New"/>
        </w:rPr>
        <w:t>&gt;</w:t>
      </w:r>
    </w:p>
    <w:p w:rsidR="00370870" w:rsidRPr="008A4E48" w:rsidRDefault="00370870" w:rsidP="008A4E48">
      <w:pPr>
        <w:rPr>
          <w:rFonts w:ascii="Courier New" w:hAnsi="Courier New" w:cs="Courier New"/>
        </w:rPr>
      </w:pPr>
      <w:proofErr w:type="spellStart"/>
      <w:proofErr w:type="gramStart"/>
      <w:r w:rsidRPr="008A4E48">
        <w:rPr>
          <w:rFonts w:ascii="Courier New" w:hAnsi="Courier New" w:cs="Courier New"/>
        </w:rPr>
        <w:t>struct</w:t>
      </w:r>
      <w:proofErr w:type="spellEnd"/>
      <w:proofErr w:type="gramEnd"/>
      <w:r w:rsidRPr="008A4E48">
        <w:rPr>
          <w:rFonts w:ascii="Courier New" w:hAnsi="Courier New" w:cs="Courier New"/>
        </w:rPr>
        <w:t xml:space="preserve"> </w:t>
      </w:r>
      <w:proofErr w:type="spellStart"/>
      <w:r w:rsidRPr="008A4E48">
        <w:rPr>
          <w:rFonts w:ascii="Courier New" w:hAnsi="Courier New" w:cs="Courier New"/>
        </w:rPr>
        <w:t>mystruct</w:t>
      </w:r>
      <w:proofErr w:type="spellEnd"/>
      <w:r w:rsidRPr="008A4E48">
        <w:rPr>
          <w:rFonts w:ascii="Courier New" w:hAnsi="Courier New" w:cs="Courier New"/>
        </w:rPr>
        <w:t>{</w:t>
      </w:r>
    </w:p>
    <w:p w:rsidR="00370870" w:rsidRPr="008A4E48" w:rsidRDefault="00370870" w:rsidP="008A4E48">
      <w:pPr>
        <w:rPr>
          <w:rFonts w:ascii="Courier New" w:hAnsi="Courier New" w:cs="Courier New"/>
        </w:rPr>
      </w:pPr>
      <w:r w:rsidRPr="008A4E48">
        <w:rPr>
          <w:rFonts w:ascii="Courier New" w:hAnsi="Courier New" w:cs="Courier New"/>
        </w:rPr>
        <w:tab/>
      </w:r>
      <w:proofErr w:type="gramStart"/>
      <w:r w:rsidRPr="008A4E48">
        <w:rPr>
          <w:rFonts w:ascii="Courier New" w:hAnsi="Courier New" w:cs="Courier New"/>
        </w:rPr>
        <w:t>char</w:t>
      </w:r>
      <w:proofErr w:type="gramEnd"/>
      <w:r w:rsidRPr="008A4E48">
        <w:rPr>
          <w:rFonts w:ascii="Courier New" w:hAnsi="Courier New" w:cs="Courier New"/>
        </w:rPr>
        <w:t xml:space="preserve"> </w:t>
      </w:r>
      <w:proofErr w:type="spellStart"/>
      <w:r w:rsidRPr="008A4E48">
        <w:rPr>
          <w:rFonts w:ascii="Courier New" w:hAnsi="Courier New" w:cs="Courier New"/>
        </w:rPr>
        <w:t>ch</w:t>
      </w:r>
      <w:proofErr w:type="spellEnd"/>
      <w:r w:rsidRPr="008A4E48">
        <w:rPr>
          <w:rFonts w:ascii="Courier New" w:hAnsi="Courier New" w:cs="Courier New"/>
        </w:rPr>
        <w:t>;</w:t>
      </w:r>
    </w:p>
    <w:p w:rsidR="00370870" w:rsidRPr="008A4E48" w:rsidRDefault="00370870" w:rsidP="008A4E48">
      <w:pPr>
        <w:rPr>
          <w:rFonts w:ascii="Courier New" w:hAnsi="Courier New" w:cs="Courier New"/>
        </w:rPr>
      </w:pPr>
      <w:r w:rsidRPr="008A4E48">
        <w:rPr>
          <w:rFonts w:ascii="Courier New" w:hAnsi="Courier New" w:cs="Courier New"/>
        </w:rPr>
        <w:tab/>
      </w:r>
      <w:proofErr w:type="spellStart"/>
      <w:proofErr w:type="gramStart"/>
      <w:r w:rsidRPr="008A4E48">
        <w:rPr>
          <w:rFonts w:ascii="Courier New" w:hAnsi="Courier New" w:cs="Courier New"/>
        </w:rPr>
        <w:t>int</w:t>
      </w:r>
      <w:proofErr w:type="spellEnd"/>
      <w:proofErr w:type="gramEnd"/>
      <w:r w:rsidRPr="008A4E48">
        <w:rPr>
          <w:rFonts w:ascii="Courier New" w:hAnsi="Courier New" w:cs="Courier New"/>
        </w:rPr>
        <w:t xml:space="preserve"> num;</w:t>
      </w:r>
    </w:p>
    <w:p w:rsidR="00370870" w:rsidRPr="008A4E48" w:rsidRDefault="00370870" w:rsidP="008A4E48">
      <w:pPr>
        <w:rPr>
          <w:rFonts w:ascii="Courier New" w:hAnsi="Courier New" w:cs="Courier New"/>
        </w:rPr>
      </w:pPr>
      <w:proofErr w:type="gramStart"/>
      <w:r w:rsidRPr="008A4E48">
        <w:rPr>
          <w:rFonts w:ascii="Courier New" w:hAnsi="Courier New" w:cs="Courier New"/>
        </w:rPr>
        <w:t>}b</w:t>
      </w:r>
      <w:proofErr w:type="gramEnd"/>
      <w:r w:rsidRPr="008A4E48">
        <w:rPr>
          <w:rFonts w:ascii="Courier New" w:hAnsi="Courier New" w:cs="Courier New"/>
        </w:rPr>
        <w:t>[10];</w:t>
      </w:r>
    </w:p>
    <w:p w:rsidR="00370870" w:rsidRPr="008A4E48" w:rsidRDefault="00370870" w:rsidP="008A4E48">
      <w:pPr>
        <w:rPr>
          <w:rFonts w:ascii="Courier New" w:hAnsi="Courier New" w:cs="Courier New"/>
        </w:rPr>
      </w:pPr>
      <w:proofErr w:type="gramStart"/>
      <w:r w:rsidRPr="008A4E48">
        <w:rPr>
          <w:rFonts w:ascii="Courier New" w:hAnsi="Courier New" w:cs="Courier New"/>
        </w:rPr>
        <w:t>void</w:t>
      </w:r>
      <w:proofErr w:type="gramEnd"/>
      <w:r w:rsidRPr="008A4E48">
        <w:rPr>
          <w:rFonts w:ascii="Courier New" w:hAnsi="Courier New" w:cs="Courier New"/>
        </w:rPr>
        <w:t xml:space="preserve"> function(char </w:t>
      </w:r>
      <w:proofErr w:type="spellStart"/>
      <w:r w:rsidRPr="008A4E48">
        <w:rPr>
          <w:rFonts w:ascii="Courier New" w:hAnsi="Courier New" w:cs="Courier New"/>
        </w:rPr>
        <w:t>str</w:t>
      </w:r>
      <w:proofErr w:type="spellEnd"/>
      <w:r w:rsidRPr="008A4E48">
        <w:rPr>
          <w:rFonts w:ascii="Courier New" w:hAnsi="Courier New" w:cs="Courier New"/>
        </w:rPr>
        <w:t>[],</w:t>
      </w:r>
      <w:proofErr w:type="spellStart"/>
      <w:r w:rsidRPr="008A4E48">
        <w:rPr>
          <w:rFonts w:ascii="Courier New" w:hAnsi="Courier New" w:cs="Courier New"/>
        </w:rPr>
        <w:t>mystruct</w:t>
      </w:r>
      <w:proofErr w:type="spellEnd"/>
      <w:r w:rsidRPr="008A4E48">
        <w:rPr>
          <w:rFonts w:ascii="Courier New" w:hAnsi="Courier New" w:cs="Courier New"/>
        </w:rPr>
        <w:t xml:space="preserve"> result[]){</w:t>
      </w:r>
    </w:p>
    <w:p w:rsidR="00370870" w:rsidRPr="008A4E48" w:rsidRDefault="00370870" w:rsidP="008A4E48">
      <w:pPr>
        <w:rPr>
          <w:rFonts w:ascii="Courier New" w:hAnsi="Courier New" w:cs="Courier New"/>
        </w:rPr>
      </w:pPr>
      <w:r w:rsidRPr="008A4E48">
        <w:rPr>
          <w:rFonts w:ascii="Courier New" w:hAnsi="Courier New" w:cs="Courier New"/>
        </w:rPr>
        <w:tab/>
      </w:r>
      <w:proofErr w:type="spellStart"/>
      <w:proofErr w:type="gramStart"/>
      <w:r w:rsidRPr="008A4E48">
        <w:rPr>
          <w:rFonts w:ascii="Courier New" w:hAnsi="Courier New" w:cs="Courier New"/>
        </w:rPr>
        <w:t>int</w:t>
      </w:r>
      <w:proofErr w:type="spellEnd"/>
      <w:proofErr w:type="gramEnd"/>
      <w:r w:rsidRPr="008A4E48">
        <w:rPr>
          <w:rFonts w:ascii="Courier New" w:hAnsi="Courier New" w:cs="Courier New"/>
        </w:rPr>
        <w:t xml:space="preserve"> </w:t>
      </w:r>
      <w:proofErr w:type="spellStart"/>
      <w:r w:rsidRPr="008A4E48">
        <w:rPr>
          <w:rFonts w:ascii="Courier New" w:hAnsi="Courier New" w:cs="Courier New"/>
        </w:rPr>
        <w:t>i</w:t>
      </w:r>
      <w:proofErr w:type="spellEnd"/>
      <w:r w:rsidRPr="008A4E48">
        <w:rPr>
          <w:rFonts w:ascii="Courier New" w:hAnsi="Courier New" w:cs="Courier New"/>
        </w:rPr>
        <w:t>=0;</w:t>
      </w:r>
    </w:p>
    <w:p w:rsidR="00370870" w:rsidRPr="008A4E48" w:rsidRDefault="00370870" w:rsidP="008A4E48">
      <w:pPr>
        <w:rPr>
          <w:rFonts w:ascii="Courier New" w:hAnsi="Courier New" w:cs="Courier New"/>
        </w:rPr>
      </w:pPr>
      <w:r w:rsidRPr="008A4E48">
        <w:rPr>
          <w:rFonts w:ascii="Courier New" w:hAnsi="Courier New" w:cs="Courier New"/>
        </w:rPr>
        <w:tab/>
      </w:r>
      <w:proofErr w:type="gramStart"/>
      <w:r w:rsidRPr="008A4E48">
        <w:rPr>
          <w:rFonts w:ascii="Courier New" w:hAnsi="Courier New" w:cs="Courier New"/>
        </w:rPr>
        <w:t>do{</w:t>
      </w:r>
      <w:proofErr w:type="gramEnd"/>
    </w:p>
    <w:p w:rsidR="00370870" w:rsidRPr="008A4E48" w:rsidRDefault="00370870" w:rsidP="008A4E48">
      <w:pPr>
        <w:rPr>
          <w:rFonts w:ascii="Courier New" w:hAnsi="Courier New" w:cs="Courier New"/>
        </w:rPr>
      </w:pPr>
      <w:r w:rsidRPr="008A4E48">
        <w:rPr>
          <w:rFonts w:ascii="Courier New" w:hAnsi="Courier New" w:cs="Courier New"/>
        </w:rPr>
        <w:tab/>
      </w:r>
      <w:r w:rsidRPr="008A4E48">
        <w:rPr>
          <w:rFonts w:ascii="Courier New" w:hAnsi="Courier New" w:cs="Courier New"/>
        </w:rPr>
        <w:tab/>
      </w:r>
      <w:proofErr w:type="spellStart"/>
      <w:proofErr w:type="gramStart"/>
      <w:r w:rsidRPr="008A4E48">
        <w:rPr>
          <w:rFonts w:ascii="Courier New" w:hAnsi="Courier New" w:cs="Courier New"/>
        </w:rPr>
        <w:t>int</w:t>
      </w:r>
      <w:proofErr w:type="spellEnd"/>
      <w:proofErr w:type="gramEnd"/>
      <w:r w:rsidRPr="008A4E48">
        <w:rPr>
          <w:rFonts w:ascii="Courier New" w:hAnsi="Courier New" w:cs="Courier New"/>
        </w:rPr>
        <w:t xml:space="preserve"> j=0;</w:t>
      </w:r>
    </w:p>
    <w:p w:rsidR="00370870" w:rsidRPr="008A4E48" w:rsidRDefault="00370870" w:rsidP="008A4E48">
      <w:pPr>
        <w:rPr>
          <w:rFonts w:ascii="Courier New" w:hAnsi="Courier New" w:cs="Courier New"/>
        </w:rPr>
      </w:pPr>
      <w:r w:rsidRPr="008A4E48">
        <w:rPr>
          <w:rFonts w:ascii="Courier New" w:hAnsi="Courier New" w:cs="Courier New"/>
        </w:rPr>
        <w:tab/>
      </w:r>
      <w:r w:rsidRPr="008A4E48">
        <w:rPr>
          <w:rFonts w:ascii="Courier New" w:hAnsi="Courier New" w:cs="Courier New"/>
        </w:rPr>
        <w:tab/>
      </w:r>
      <w:proofErr w:type="gramStart"/>
      <w:r w:rsidRPr="008A4E48">
        <w:rPr>
          <w:rFonts w:ascii="Courier New" w:hAnsi="Courier New" w:cs="Courier New"/>
        </w:rPr>
        <w:t>while(</w:t>
      </w:r>
      <w:proofErr w:type="gramEnd"/>
      <w:r w:rsidRPr="008A4E48">
        <w:rPr>
          <w:rFonts w:ascii="Courier New" w:hAnsi="Courier New" w:cs="Courier New"/>
        </w:rPr>
        <w:t>result[j].num!=0)</w:t>
      </w:r>
      <w:r w:rsidRPr="008A4E48">
        <w:rPr>
          <w:rFonts w:ascii="Courier New" w:hAnsi="Courier New" w:cs="Courier New"/>
        </w:rPr>
        <w:tab/>
        <w:t>{</w:t>
      </w:r>
    </w:p>
    <w:p w:rsidR="00370870" w:rsidRPr="008A4E48" w:rsidRDefault="00370870" w:rsidP="008A4E48">
      <w:pPr>
        <w:rPr>
          <w:rFonts w:ascii="Courier New" w:hAnsi="Courier New" w:cs="Courier New"/>
        </w:rPr>
      </w:pPr>
      <w:r w:rsidRPr="008A4E48">
        <w:rPr>
          <w:rFonts w:ascii="Courier New" w:hAnsi="Courier New" w:cs="Courier New"/>
        </w:rPr>
        <w:tab/>
      </w:r>
      <w:r w:rsidRPr="008A4E48">
        <w:rPr>
          <w:rFonts w:ascii="Courier New" w:hAnsi="Courier New" w:cs="Courier New"/>
        </w:rPr>
        <w:tab/>
      </w:r>
      <w:r w:rsidRPr="008A4E48">
        <w:rPr>
          <w:rFonts w:ascii="Courier New" w:hAnsi="Courier New" w:cs="Courier New"/>
        </w:rPr>
        <w:tab/>
      </w:r>
      <w:proofErr w:type="gramStart"/>
      <w:r w:rsidRPr="008A4E48">
        <w:rPr>
          <w:rFonts w:ascii="Courier New" w:hAnsi="Courier New" w:cs="Courier New"/>
        </w:rPr>
        <w:t>if(</w:t>
      </w:r>
      <w:proofErr w:type="spellStart"/>
      <w:proofErr w:type="gramEnd"/>
      <w:r w:rsidRPr="008A4E48">
        <w:rPr>
          <w:rFonts w:ascii="Courier New" w:hAnsi="Courier New" w:cs="Courier New"/>
        </w:rPr>
        <w:t>str</w:t>
      </w:r>
      <w:proofErr w:type="spellEnd"/>
      <w:r w:rsidRPr="008A4E48">
        <w:rPr>
          <w:rFonts w:ascii="Courier New" w:hAnsi="Courier New" w:cs="Courier New"/>
        </w:rPr>
        <w:t>[</w:t>
      </w:r>
      <w:proofErr w:type="spellStart"/>
      <w:r w:rsidRPr="008A4E48">
        <w:rPr>
          <w:rFonts w:ascii="Courier New" w:hAnsi="Courier New" w:cs="Courier New"/>
        </w:rPr>
        <w:t>i</w:t>
      </w:r>
      <w:proofErr w:type="spellEnd"/>
      <w:r w:rsidRPr="008A4E48">
        <w:rPr>
          <w:rFonts w:ascii="Courier New" w:hAnsi="Courier New" w:cs="Courier New"/>
        </w:rPr>
        <w:t>]==result[j].</w:t>
      </w:r>
      <w:proofErr w:type="spellStart"/>
      <w:r w:rsidRPr="008A4E48">
        <w:rPr>
          <w:rFonts w:ascii="Courier New" w:hAnsi="Courier New" w:cs="Courier New"/>
        </w:rPr>
        <w:t>ch</w:t>
      </w:r>
      <w:proofErr w:type="spellEnd"/>
      <w:r w:rsidRPr="008A4E48">
        <w:rPr>
          <w:rFonts w:ascii="Courier New" w:hAnsi="Courier New" w:cs="Courier New"/>
        </w:rPr>
        <w:t>){</w:t>
      </w:r>
    </w:p>
    <w:p w:rsidR="00370870" w:rsidRPr="008A4E48" w:rsidRDefault="00370870" w:rsidP="008A4E48">
      <w:pPr>
        <w:rPr>
          <w:rFonts w:ascii="Courier New" w:hAnsi="Courier New" w:cs="Courier New"/>
        </w:rPr>
      </w:pPr>
      <w:r w:rsidRPr="008A4E48">
        <w:rPr>
          <w:rFonts w:ascii="Courier New" w:hAnsi="Courier New" w:cs="Courier New"/>
        </w:rPr>
        <w:tab/>
      </w:r>
      <w:r w:rsidRPr="008A4E48">
        <w:rPr>
          <w:rFonts w:ascii="Courier New" w:hAnsi="Courier New" w:cs="Courier New"/>
        </w:rPr>
        <w:tab/>
      </w:r>
      <w:r w:rsidRPr="008A4E48">
        <w:rPr>
          <w:rFonts w:ascii="Courier New" w:hAnsi="Courier New" w:cs="Courier New"/>
        </w:rPr>
        <w:tab/>
      </w:r>
      <w:r w:rsidRPr="008A4E48">
        <w:rPr>
          <w:rFonts w:ascii="Courier New" w:hAnsi="Courier New" w:cs="Courier New"/>
        </w:rPr>
        <w:tab/>
      </w:r>
      <w:proofErr w:type="gramStart"/>
      <w:r w:rsidRPr="008A4E48">
        <w:rPr>
          <w:rFonts w:ascii="Courier New" w:hAnsi="Courier New" w:cs="Courier New"/>
        </w:rPr>
        <w:t>result[</w:t>
      </w:r>
      <w:proofErr w:type="gramEnd"/>
      <w:r w:rsidRPr="008A4E48">
        <w:rPr>
          <w:rFonts w:ascii="Courier New" w:hAnsi="Courier New" w:cs="Courier New"/>
        </w:rPr>
        <w:t>j].num++;</w:t>
      </w:r>
      <w:r w:rsidRPr="008A4E48">
        <w:rPr>
          <w:rFonts w:ascii="Courier New" w:hAnsi="Courier New" w:cs="Courier New"/>
        </w:rPr>
        <w:tab/>
      </w:r>
      <w:r w:rsidRPr="008A4E48">
        <w:rPr>
          <w:rFonts w:ascii="Courier New" w:hAnsi="Courier New" w:cs="Courier New"/>
        </w:rPr>
        <w:tab/>
      </w:r>
      <w:r w:rsidRPr="008A4E48">
        <w:rPr>
          <w:rFonts w:ascii="Courier New" w:hAnsi="Courier New" w:cs="Courier New"/>
        </w:rPr>
        <w:tab/>
      </w:r>
      <w:r w:rsidRPr="008A4E48">
        <w:rPr>
          <w:rFonts w:ascii="Courier New" w:hAnsi="Courier New" w:cs="Courier New"/>
        </w:rPr>
        <w:tab/>
      </w:r>
    </w:p>
    <w:p w:rsidR="00370870" w:rsidRPr="008A4E48" w:rsidRDefault="00370870" w:rsidP="008A4E48">
      <w:pPr>
        <w:rPr>
          <w:rFonts w:ascii="Courier New" w:hAnsi="Courier New" w:cs="Courier New"/>
        </w:rPr>
      </w:pPr>
      <w:r w:rsidRPr="008A4E48">
        <w:rPr>
          <w:rFonts w:ascii="Courier New" w:hAnsi="Courier New" w:cs="Courier New"/>
        </w:rPr>
        <w:tab/>
      </w:r>
      <w:r w:rsidRPr="008A4E48">
        <w:rPr>
          <w:rFonts w:ascii="Courier New" w:hAnsi="Courier New" w:cs="Courier New"/>
        </w:rPr>
        <w:tab/>
      </w:r>
      <w:r w:rsidRPr="008A4E48">
        <w:rPr>
          <w:rFonts w:ascii="Courier New" w:hAnsi="Courier New" w:cs="Courier New"/>
        </w:rPr>
        <w:tab/>
      </w:r>
      <w:r w:rsidRPr="008A4E48">
        <w:rPr>
          <w:rFonts w:ascii="Courier New" w:hAnsi="Courier New" w:cs="Courier New"/>
        </w:rPr>
        <w:tab/>
      </w:r>
      <w:proofErr w:type="gramStart"/>
      <w:r w:rsidRPr="008A4E48">
        <w:rPr>
          <w:rFonts w:ascii="Courier New" w:hAnsi="Courier New" w:cs="Courier New"/>
        </w:rPr>
        <w:t>break</w:t>
      </w:r>
      <w:proofErr w:type="gramEnd"/>
      <w:r w:rsidRPr="008A4E48">
        <w:rPr>
          <w:rFonts w:ascii="Courier New" w:hAnsi="Courier New" w:cs="Courier New"/>
        </w:rPr>
        <w:t>;</w:t>
      </w:r>
    </w:p>
    <w:p w:rsidR="00370870" w:rsidRPr="008A4E48" w:rsidRDefault="00370870" w:rsidP="008A4E48">
      <w:pPr>
        <w:rPr>
          <w:rFonts w:ascii="Courier New" w:hAnsi="Courier New" w:cs="Courier New"/>
        </w:rPr>
      </w:pPr>
      <w:r w:rsidRPr="008A4E48">
        <w:rPr>
          <w:rFonts w:ascii="Courier New" w:hAnsi="Courier New" w:cs="Courier New"/>
        </w:rPr>
        <w:tab/>
      </w:r>
      <w:r w:rsidRPr="008A4E48">
        <w:rPr>
          <w:rFonts w:ascii="Courier New" w:hAnsi="Courier New" w:cs="Courier New"/>
        </w:rPr>
        <w:tab/>
      </w:r>
      <w:r w:rsidRPr="008A4E48">
        <w:rPr>
          <w:rFonts w:ascii="Courier New" w:hAnsi="Courier New" w:cs="Courier New"/>
        </w:rPr>
        <w:tab/>
        <w:t>}</w:t>
      </w:r>
    </w:p>
    <w:p w:rsidR="00370870" w:rsidRPr="008A4E48" w:rsidRDefault="00370870" w:rsidP="008A4E48">
      <w:pPr>
        <w:rPr>
          <w:rFonts w:ascii="Courier New" w:hAnsi="Courier New" w:cs="Courier New"/>
        </w:rPr>
      </w:pPr>
      <w:r w:rsidRPr="008A4E48">
        <w:rPr>
          <w:rFonts w:ascii="Courier New" w:hAnsi="Courier New" w:cs="Courier New"/>
        </w:rPr>
        <w:tab/>
      </w:r>
      <w:r w:rsidRPr="008A4E48">
        <w:rPr>
          <w:rFonts w:ascii="Courier New" w:hAnsi="Courier New" w:cs="Courier New"/>
        </w:rPr>
        <w:tab/>
      </w:r>
      <w:r w:rsidRPr="008A4E48">
        <w:rPr>
          <w:rFonts w:ascii="Courier New" w:hAnsi="Courier New" w:cs="Courier New"/>
        </w:rPr>
        <w:tab/>
      </w:r>
      <w:proofErr w:type="gramStart"/>
      <w:r w:rsidRPr="008A4E48">
        <w:rPr>
          <w:rFonts w:ascii="Courier New" w:hAnsi="Courier New" w:cs="Courier New"/>
        </w:rPr>
        <w:t>j</w:t>
      </w:r>
      <w:proofErr w:type="gramEnd"/>
      <w:r w:rsidRPr="008A4E48">
        <w:rPr>
          <w:rFonts w:ascii="Courier New" w:hAnsi="Courier New" w:cs="Courier New"/>
        </w:rPr>
        <w:t>++;</w:t>
      </w:r>
    </w:p>
    <w:p w:rsidR="00370870" w:rsidRPr="008A4E48" w:rsidRDefault="00370870" w:rsidP="008A4E48">
      <w:pPr>
        <w:rPr>
          <w:rFonts w:ascii="Courier New" w:hAnsi="Courier New" w:cs="Courier New"/>
        </w:rPr>
      </w:pPr>
      <w:r w:rsidRPr="008A4E48">
        <w:rPr>
          <w:rFonts w:ascii="Courier New" w:hAnsi="Courier New" w:cs="Courier New"/>
        </w:rPr>
        <w:tab/>
      </w:r>
      <w:r w:rsidRPr="008A4E48">
        <w:rPr>
          <w:rFonts w:ascii="Courier New" w:hAnsi="Courier New" w:cs="Courier New"/>
        </w:rPr>
        <w:tab/>
        <w:t>}</w:t>
      </w:r>
      <w:r w:rsidRPr="008A4E48">
        <w:rPr>
          <w:rFonts w:ascii="Courier New" w:hAnsi="Courier New" w:cs="Courier New"/>
        </w:rPr>
        <w:tab/>
      </w:r>
      <w:r w:rsidRPr="008A4E48">
        <w:rPr>
          <w:rFonts w:ascii="Courier New" w:hAnsi="Courier New" w:cs="Courier New"/>
        </w:rPr>
        <w:tab/>
      </w:r>
      <w:r w:rsidRPr="008A4E48">
        <w:rPr>
          <w:rFonts w:ascii="Courier New" w:hAnsi="Courier New" w:cs="Courier New"/>
        </w:rPr>
        <w:tab/>
      </w:r>
    </w:p>
    <w:p w:rsidR="00370870" w:rsidRPr="008A4E48" w:rsidRDefault="00370870" w:rsidP="008A4E48">
      <w:pPr>
        <w:rPr>
          <w:rFonts w:ascii="Courier New" w:hAnsi="Courier New" w:cs="Courier New"/>
        </w:rPr>
      </w:pPr>
      <w:r w:rsidRPr="008A4E48">
        <w:rPr>
          <w:rFonts w:ascii="Courier New" w:hAnsi="Courier New" w:cs="Courier New"/>
        </w:rPr>
        <w:tab/>
      </w:r>
      <w:r w:rsidRPr="008A4E48">
        <w:rPr>
          <w:rFonts w:ascii="Courier New" w:hAnsi="Courier New" w:cs="Courier New"/>
        </w:rPr>
        <w:tab/>
      </w:r>
      <w:proofErr w:type="gramStart"/>
      <w:r w:rsidRPr="008A4E48">
        <w:rPr>
          <w:rFonts w:ascii="Courier New" w:hAnsi="Courier New" w:cs="Courier New"/>
        </w:rPr>
        <w:t>if(</w:t>
      </w:r>
      <w:proofErr w:type="gramEnd"/>
      <w:r w:rsidRPr="008A4E48">
        <w:rPr>
          <w:rFonts w:ascii="Courier New" w:hAnsi="Courier New" w:cs="Courier New"/>
        </w:rPr>
        <w:t>result[j].num==0){</w:t>
      </w:r>
    </w:p>
    <w:p w:rsidR="00370870" w:rsidRPr="008A4E48" w:rsidRDefault="00370870" w:rsidP="008A4E48">
      <w:pPr>
        <w:rPr>
          <w:rFonts w:ascii="Courier New" w:hAnsi="Courier New" w:cs="Courier New"/>
        </w:rPr>
      </w:pPr>
      <w:r w:rsidRPr="008A4E48">
        <w:rPr>
          <w:rFonts w:ascii="Courier New" w:hAnsi="Courier New" w:cs="Courier New"/>
        </w:rPr>
        <w:tab/>
      </w:r>
      <w:r w:rsidRPr="008A4E48">
        <w:rPr>
          <w:rFonts w:ascii="Courier New" w:hAnsi="Courier New" w:cs="Courier New"/>
        </w:rPr>
        <w:tab/>
      </w:r>
      <w:r w:rsidRPr="008A4E48">
        <w:rPr>
          <w:rFonts w:ascii="Courier New" w:hAnsi="Courier New" w:cs="Courier New"/>
        </w:rPr>
        <w:tab/>
      </w:r>
      <w:proofErr w:type="gramStart"/>
      <w:r w:rsidRPr="008A4E48">
        <w:rPr>
          <w:rFonts w:ascii="Courier New" w:hAnsi="Courier New" w:cs="Courier New"/>
        </w:rPr>
        <w:t>result[</w:t>
      </w:r>
      <w:proofErr w:type="gramEnd"/>
      <w:r w:rsidRPr="008A4E48">
        <w:rPr>
          <w:rFonts w:ascii="Courier New" w:hAnsi="Courier New" w:cs="Courier New"/>
        </w:rPr>
        <w:t>j].</w:t>
      </w:r>
      <w:proofErr w:type="spellStart"/>
      <w:r w:rsidRPr="008A4E48">
        <w:rPr>
          <w:rFonts w:ascii="Courier New" w:hAnsi="Courier New" w:cs="Courier New"/>
        </w:rPr>
        <w:t>ch</w:t>
      </w:r>
      <w:proofErr w:type="spellEnd"/>
      <w:r w:rsidRPr="008A4E48">
        <w:rPr>
          <w:rFonts w:ascii="Courier New" w:hAnsi="Courier New" w:cs="Courier New"/>
        </w:rPr>
        <w:t>=</w:t>
      </w:r>
      <w:proofErr w:type="spellStart"/>
      <w:r w:rsidRPr="008A4E48">
        <w:rPr>
          <w:rFonts w:ascii="Courier New" w:hAnsi="Courier New" w:cs="Courier New"/>
        </w:rPr>
        <w:t>str</w:t>
      </w:r>
      <w:proofErr w:type="spellEnd"/>
      <w:r w:rsidRPr="008A4E48">
        <w:rPr>
          <w:rFonts w:ascii="Courier New" w:hAnsi="Courier New" w:cs="Courier New"/>
        </w:rPr>
        <w:t>[</w:t>
      </w:r>
      <w:proofErr w:type="spellStart"/>
      <w:r w:rsidRPr="008A4E48">
        <w:rPr>
          <w:rFonts w:ascii="Courier New" w:hAnsi="Courier New" w:cs="Courier New"/>
        </w:rPr>
        <w:t>i</w:t>
      </w:r>
      <w:proofErr w:type="spellEnd"/>
      <w:r w:rsidRPr="008A4E48">
        <w:rPr>
          <w:rFonts w:ascii="Courier New" w:hAnsi="Courier New" w:cs="Courier New"/>
        </w:rPr>
        <w:t>];</w:t>
      </w:r>
    </w:p>
    <w:p w:rsidR="00370870" w:rsidRPr="008A4E48" w:rsidRDefault="00370870" w:rsidP="008A4E48">
      <w:pPr>
        <w:rPr>
          <w:rFonts w:ascii="Courier New" w:hAnsi="Courier New" w:cs="Courier New"/>
        </w:rPr>
      </w:pPr>
      <w:r w:rsidRPr="008A4E48">
        <w:rPr>
          <w:rFonts w:ascii="Courier New" w:hAnsi="Courier New" w:cs="Courier New"/>
        </w:rPr>
        <w:tab/>
      </w:r>
      <w:r w:rsidRPr="008A4E48">
        <w:rPr>
          <w:rFonts w:ascii="Courier New" w:hAnsi="Courier New" w:cs="Courier New"/>
        </w:rPr>
        <w:tab/>
      </w:r>
      <w:r w:rsidRPr="008A4E48">
        <w:rPr>
          <w:rFonts w:ascii="Courier New" w:hAnsi="Courier New" w:cs="Courier New"/>
        </w:rPr>
        <w:tab/>
      </w:r>
      <w:proofErr w:type="gramStart"/>
      <w:r w:rsidRPr="008A4E48">
        <w:rPr>
          <w:rFonts w:ascii="Courier New" w:hAnsi="Courier New" w:cs="Courier New"/>
        </w:rPr>
        <w:t>result[</w:t>
      </w:r>
      <w:proofErr w:type="gramEnd"/>
      <w:r w:rsidRPr="008A4E48">
        <w:rPr>
          <w:rFonts w:ascii="Courier New" w:hAnsi="Courier New" w:cs="Courier New"/>
        </w:rPr>
        <w:t>j].num++;</w:t>
      </w:r>
    </w:p>
    <w:p w:rsidR="00370870" w:rsidRPr="008A4E48" w:rsidRDefault="00370870" w:rsidP="008A4E48">
      <w:pPr>
        <w:rPr>
          <w:rFonts w:ascii="Courier New" w:hAnsi="Courier New" w:cs="Courier New"/>
        </w:rPr>
      </w:pPr>
      <w:r w:rsidRPr="008A4E48">
        <w:rPr>
          <w:rFonts w:ascii="Courier New" w:hAnsi="Courier New" w:cs="Courier New"/>
        </w:rPr>
        <w:tab/>
      </w:r>
      <w:r w:rsidRPr="008A4E48">
        <w:rPr>
          <w:rFonts w:ascii="Courier New" w:hAnsi="Courier New" w:cs="Courier New"/>
        </w:rPr>
        <w:tab/>
        <w:t>}</w:t>
      </w:r>
    </w:p>
    <w:p w:rsidR="00370870" w:rsidRPr="008A4E48" w:rsidRDefault="00370870" w:rsidP="008A4E48">
      <w:pPr>
        <w:rPr>
          <w:rFonts w:ascii="Courier New" w:hAnsi="Courier New" w:cs="Courier New"/>
        </w:rPr>
      </w:pPr>
      <w:r w:rsidRPr="008A4E48">
        <w:rPr>
          <w:rFonts w:ascii="Courier New" w:hAnsi="Courier New" w:cs="Courier New"/>
        </w:rPr>
        <w:tab/>
      </w:r>
      <w:r w:rsidRPr="008A4E48">
        <w:rPr>
          <w:rFonts w:ascii="Courier New" w:hAnsi="Courier New" w:cs="Courier New"/>
        </w:rPr>
        <w:tab/>
      </w:r>
      <w:proofErr w:type="spellStart"/>
      <w:proofErr w:type="gramStart"/>
      <w:r w:rsidRPr="008A4E48">
        <w:rPr>
          <w:rFonts w:ascii="Courier New" w:hAnsi="Courier New" w:cs="Courier New"/>
        </w:rPr>
        <w:t>i</w:t>
      </w:r>
      <w:proofErr w:type="spellEnd"/>
      <w:proofErr w:type="gramEnd"/>
      <w:r w:rsidRPr="008A4E48">
        <w:rPr>
          <w:rFonts w:ascii="Courier New" w:hAnsi="Courier New" w:cs="Courier New"/>
        </w:rPr>
        <w:t>++;</w:t>
      </w:r>
    </w:p>
    <w:p w:rsidR="00370870" w:rsidRPr="008A4E48" w:rsidRDefault="00370870" w:rsidP="008A4E48">
      <w:pPr>
        <w:rPr>
          <w:rFonts w:ascii="Courier New" w:hAnsi="Courier New" w:cs="Courier New"/>
        </w:rPr>
      </w:pPr>
      <w:r w:rsidRPr="008A4E48">
        <w:rPr>
          <w:rFonts w:ascii="Courier New" w:hAnsi="Courier New" w:cs="Courier New"/>
        </w:rPr>
        <w:tab/>
      </w:r>
      <w:proofErr w:type="gramStart"/>
      <w:r w:rsidRPr="008A4E48">
        <w:rPr>
          <w:rFonts w:ascii="Courier New" w:hAnsi="Courier New" w:cs="Courier New"/>
        </w:rPr>
        <w:t>}while</w:t>
      </w:r>
      <w:proofErr w:type="gramEnd"/>
      <w:r w:rsidRPr="008A4E48">
        <w:rPr>
          <w:rFonts w:ascii="Courier New" w:hAnsi="Courier New" w:cs="Courier New"/>
        </w:rPr>
        <w:t>(</w:t>
      </w:r>
      <w:proofErr w:type="spellStart"/>
      <w:r w:rsidRPr="008A4E48">
        <w:rPr>
          <w:rFonts w:ascii="Courier New" w:hAnsi="Courier New" w:cs="Courier New"/>
        </w:rPr>
        <w:t>str</w:t>
      </w:r>
      <w:proofErr w:type="spellEnd"/>
      <w:r w:rsidRPr="008A4E48">
        <w:rPr>
          <w:rFonts w:ascii="Courier New" w:hAnsi="Courier New" w:cs="Courier New"/>
        </w:rPr>
        <w:t>[</w:t>
      </w:r>
      <w:proofErr w:type="spellStart"/>
      <w:r w:rsidRPr="008A4E48">
        <w:rPr>
          <w:rFonts w:ascii="Courier New" w:hAnsi="Courier New" w:cs="Courier New"/>
        </w:rPr>
        <w:t>i</w:t>
      </w:r>
      <w:proofErr w:type="spellEnd"/>
      <w:r w:rsidRPr="008A4E48">
        <w:rPr>
          <w:rFonts w:ascii="Courier New" w:hAnsi="Courier New" w:cs="Courier New"/>
        </w:rPr>
        <w:t>]!='\0');</w:t>
      </w:r>
    </w:p>
    <w:p w:rsidR="00370870" w:rsidRPr="008A4E48" w:rsidRDefault="00370870" w:rsidP="008A4E48">
      <w:pPr>
        <w:rPr>
          <w:rFonts w:ascii="Courier New" w:hAnsi="Courier New" w:cs="Courier New"/>
        </w:rPr>
      </w:pPr>
      <w:r w:rsidRPr="008A4E48">
        <w:rPr>
          <w:rFonts w:ascii="Courier New" w:hAnsi="Courier New" w:cs="Courier New"/>
        </w:rPr>
        <w:t>}</w:t>
      </w:r>
    </w:p>
    <w:p w:rsidR="00370870" w:rsidRPr="008A4E48" w:rsidRDefault="00370870" w:rsidP="008A4E48">
      <w:pPr>
        <w:rPr>
          <w:rFonts w:ascii="Courier New" w:hAnsi="Courier New" w:cs="Courier New"/>
        </w:rPr>
      </w:pPr>
      <w:proofErr w:type="gramStart"/>
      <w:r w:rsidRPr="008A4E48">
        <w:rPr>
          <w:rFonts w:ascii="Courier New" w:hAnsi="Courier New" w:cs="Courier New"/>
        </w:rPr>
        <w:t>void</w:t>
      </w:r>
      <w:proofErr w:type="gramEnd"/>
      <w:r w:rsidRPr="008A4E48">
        <w:rPr>
          <w:rFonts w:ascii="Courier New" w:hAnsi="Courier New" w:cs="Courier New"/>
        </w:rPr>
        <w:t xml:space="preserve"> main()</w:t>
      </w:r>
    </w:p>
    <w:p w:rsidR="00370870" w:rsidRPr="008A4E48" w:rsidRDefault="00370870" w:rsidP="008A4E48">
      <w:pPr>
        <w:rPr>
          <w:rFonts w:ascii="Courier New" w:hAnsi="Courier New" w:cs="Courier New"/>
        </w:rPr>
      </w:pPr>
      <w:r w:rsidRPr="008A4E48">
        <w:rPr>
          <w:rFonts w:ascii="Courier New" w:hAnsi="Courier New" w:cs="Courier New"/>
        </w:rPr>
        <w:t>{</w:t>
      </w:r>
    </w:p>
    <w:p w:rsidR="00370870" w:rsidRPr="008A4E48" w:rsidRDefault="00370870" w:rsidP="008A4E48">
      <w:pPr>
        <w:rPr>
          <w:rFonts w:ascii="Courier New" w:hAnsi="Courier New" w:cs="Courier New"/>
        </w:rPr>
      </w:pPr>
      <w:r w:rsidRPr="008A4E48">
        <w:rPr>
          <w:rFonts w:ascii="Courier New" w:hAnsi="Courier New" w:cs="Courier New"/>
        </w:rPr>
        <w:tab/>
      </w:r>
      <w:proofErr w:type="gramStart"/>
      <w:r w:rsidRPr="008A4E48">
        <w:rPr>
          <w:rFonts w:ascii="Courier New" w:hAnsi="Courier New" w:cs="Courier New"/>
        </w:rPr>
        <w:t>char</w:t>
      </w:r>
      <w:proofErr w:type="gramEnd"/>
      <w:r w:rsidRPr="008A4E48">
        <w:rPr>
          <w:rFonts w:ascii="Courier New" w:hAnsi="Courier New" w:cs="Courier New"/>
        </w:rPr>
        <w:t xml:space="preserve"> a[20]="</w:t>
      </w:r>
      <w:proofErr w:type="spellStart"/>
      <w:r w:rsidRPr="008A4E48">
        <w:rPr>
          <w:rFonts w:ascii="Courier New" w:hAnsi="Courier New" w:cs="Courier New"/>
        </w:rPr>
        <w:t>acdveavcafe</w:t>
      </w:r>
      <w:proofErr w:type="spellEnd"/>
      <w:r w:rsidRPr="008A4E48">
        <w:rPr>
          <w:rFonts w:ascii="Courier New" w:hAnsi="Courier New" w:cs="Courier New"/>
        </w:rPr>
        <w:t>";</w:t>
      </w:r>
      <w:r w:rsidRPr="008A4E48">
        <w:rPr>
          <w:rFonts w:ascii="Courier New" w:hAnsi="Courier New" w:cs="Courier New"/>
        </w:rPr>
        <w:tab/>
      </w:r>
    </w:p>
    <w:p w:rsidR="00370870" w:rsidRPr="008A4E48" w:rsidRDefault="00370870" w:rsidP="008A4E48">
      <w:pPr>
        <w:rPr>
          <w:rFonts w:ascii="Courier New" w:hAnsi="Courier New" w:cs="Courier New"/>
        </w:rPr>
      </w:pPr>
      <w:r w:rsidRPr="008A4E48">
        <w:rPr>
          <w:rFonts w:ascii="Courier New" w:hAnsi="Courier New" w:cs="Courier New"/>
        </w:rPr>
        <w:tab/>
      </w:r>
      <w:proofErr w:type="gramStart"/>
      <w:r w:rsidRPr="008A4E48">
        <w:rPr>
          <w:rFonts w:ascii="Courier New" w:hAnsi="Courier New" w:cs="Courier New"/>
        </w:rPr>
        <w:t>function(</w:t>
      </w:r>
      <w:proofErr w:type="spellStart"/>
      <w:proofErr w:type="gramEnd"/>
      <w:r w:rsidRPr="008A4E48">
        <w:rPr>
          <w:rFonts w:ascii="Courier New" w:hAnsi="Courier New" w:cs="Courier New"/>
        </w:rPr>
        <w:t>a,b</w:t>
      </w:r>
      <w:proofErr w:type="spellEnd"/>
      <w:r w:rsidRPr="008A4E48">
        <w:rPr>
          <w:rFonts w:ascii="Courier New" w:hAnsi="Courier New" w:cs="Courier New"/>
        </w:rPr>
        <w:t>);</w:t>
      </w:r>
    </w:p>
    <w:p w:rsidR="00370870" w:rsidRPr="008A4E48" w:rsidRDefault="00370870" w:rsidP="008A4E48">
      <w:pPr>
        <w:rPr>
          <w:rFonts w:ascii="Courier New" w:hAnsi="Courier New" w:cs="Courier New"/>
        </w:rPr>
      </w:pPr>
      <w:r w:rsidRPr="008A4E48">
        <w:rPr>
          <w:rFonts w:ascii="Courier New" w:hAnsi="Courier New" w:cs="Courier New"/>
        </w:rPr>
        <w:tab/>
      </w:r>
      <w:proofErr w:type="spellStart"/>
      <w:proofErr w:type="gramStart"/>
      <w:r w:rsidRPr="008A4E48">
        <w:rPr>
          <w:rFonts w:ascii="Courier New" w:hAnsi="Courier New" w:cs="Courier New"/>
        </w:rPr>
        <w:t>int</w:t>
      </w:r>
      <w:proofErr w:type="spellEnd"/>
      <w:proofErr w:type="gramEnd"/>
      <w:r w:rsidRPr="008A4E48">
        <w:rPr>
          <w:rFonts w:ascii="Courier New" w:hAnsi="Courier New" w:cs="Courier New"/>
        </w:rPr>
        <w:t xml:space="preserve"> </w:t>
      </w:r>
      <w:proofErr w:type="spellStart"/>
      <w:r w:rsidRPr="008A4E48">
        <w:rPr>
          <w:rFonts w:ascii="Courier New" w:hAnsi="Courier New" w:cs="Courier New"/>
        </w:rPr>
        <w:t>i</w:t>
      </w:r>
      <w:proofErr w:type="spellEnd"/>
      <w:r w:rsidRPr="008A4E48">
        <w:rPr>
          <w:rFonts w:ascii="Courier New" w:hAnsi="Courier New" w:cs="Courier New"/>
        </w:rPr>
        <w:t>=0;</w:t>
      </w:r>
    </w:p>
    <w:p w:rsidR="00370870" w:rsidRPr="008A4E48" w:rsidRDefault="00370870" w:rsidP="008A4E48">
      <w:pPr>
        <w:rPr>
          <w:rFonts w:ascii="Courier New" w:hAnsi="Courier New" w:cs="Courier New"/>
        </w:rPr>
      </w:pPr>
      <w:r w:rsidRPr="008A4E48">
        <w:rPr>
          <w:rFonts w:ascii="Courier New" w:hAnsi="Courier New" w:cs="Courier New"/>
        </w:rPr>
        <w:tab/>
      </w:r>
      <w:proofErr w:type="gramStart"/>
      <w:r w:rsidRPr="008A4E48">
        <w:rPr>
          <w:rFonts w:ascii="Courier New" w:hAnsi="Courier New" w:cs="Courier New"/>
        </w:rPr>
        <w:t>while(</w:t>
      </w:r>
      <w:proofErr w:type="gramEnd"/>
      <w:r w:rsidRPr="008A4E48">
        <w:rPr>
          <w:rFonts w:ascii="Courier New" w:hAnsi="Courier New" w:cs="Courier New"/>
        </w:rPr>
        <w:t>b[</w:t>
      </w:r>
      <w:proofErr w:type="spellStart"/>
      <w:r w:rsidRPr="008A4E48">
        <w:rPr>
          <w:rFonts w:ascii="Courier New" w:hAnsi="Courier New" w:cs="Courier New"/>
        </w:rPr>
        <w:t>i</w:t>
      </w:r>
      <w:proofErr w:type="spellEnd"/>
      <w:r w:rsidRPr="008A4E48">
        <w:rPr>
          <w:rFonts w:ascii="Courier New" w:hAnsi="Courier New" w:cs="Courier New"/>
        </w:rPr>
        <w:t>].num!=0){</w:t>
      </w:r>
    </w:p>
    <w:p w:rsidR="00370870" w:rsidRPr="008A4E48" w:rsidRDefault="00370870" w:rsidP="008A4E48">
      <w:pPr>
        <w:rPr>
          <w:rFonts w:ascii="Courier New" w:hAnsi="Courier New" w:cs="Courier New"/>
        </w:rPr>
      </w:pPr>
      <w:r w:rsidRPr="008A4E48">
        <w:rPr>
          <w:rFonts w:ascii="Courier New" w:hAnsi="Courier New" w:cs="Courier New"/>
        </w:rPr>
        <w:lastRenderedPageBreak/>
        <w:tab/>
      </w:r>
      <w:r w:rsidRPr="008A4E48">
        <w:rPr>
          <w:rFonts w:ascii="Courier New" w:hAnsi="Courier New" w:cs="Courier New"/>
        </w:rPr>
        <w:tab/>
      </w:r>
      <w:proofErr w:type="spellStart"/>
      <w:proofErr w:type="gramStart"/>
      <w:r w:rsidRPr="008A4E48">
        <w:rPr>
          <w:rFonts w:ascii="Courier New" w:hAnsi="Courier New" w:cs="Courier New"/>
        </w:rPr>
        <w:t>cout</w:t>
      </w:r>
      <w:proofErr w:type="spellEnd"/>
      <w:proofErr w:type="gramEnd"/>
      <w:r w:rsidRPr="008A4E48">
        <w:rPr>
          <w:rFonts w:ascii="Courier New" w:hAnsi="Courier New" w:cs="Courier New"/>
        </w:rPr>
        <w:t>&lt;&lt;b[</w:t>
      </w:r>
      <w:proofErr w:type="spellStart"/>
      <w:r w:rsidRPr="008A4E48">
        <w:rPr>
          <w:rFonts w:ascii="Courier New" w:hAnsi="Courier New" w:cs="Courier New"/>
        </w:rPr>
        <w:t>i</w:t>
      </w:r>
      <w:proofErr w:type="spellEnd"/>
      <w:r w:rsidRPr="008A4E48">
        <w:rPr>
          <w:rFonts w:ascii="Courier New" w:hAnsi="Courier New" w:cs="Courier New"/>
        </w:rPr>
        <w:t>].</w:t>
      </w:r>
      <w:proofErr w:type="spellStart"/>
      <w:r w:rsidRPr="008A4E48">
        <w:rPr>
          <w:rFonts w:ascii="Courier New" w:hAnsi="Courier New" w:cs="Courier New"/>
        </w:rPr>
        <w:t>ch</w:t>
      </w:r>
      <w:proofErr w:type="spellEnd"/>
      <w:r w:rsidRPr="008A4E48">
        <w:rPr>
          <w:rFonts w:ascii="Courier New" w:hAnsi="Courier New" w:cs="Courier New"/>
        </w:rPr>
        <w:t>&lt;&lt;"---"&lt;&lt;b[</w:t>
      </w:r>
      <w:proofErr w:type="spellStart"/>
      <w:r w:rsidRPr="008A4E48">
        <w:rPr>
          <w:rFonts w:ascii="Courier New" w:hAnsi="Courier New" w:cs="Courier New"/>
        </w:rPr>
        <w:t>i</w:t>
      </w:r>
      <w:proofErr w:type="spellEnd"/>
      <w:r w:rsidRPr="008A4E48">
        <w:rPr>
          <w:rFonts w:ascii="Courier New" w:hAnsi="Courier New" w:cs="Courier New"/>
        </w:rPr>
        <w:t>].num&lt;&lt;</w:t>
      </w:r>
      <w:proofErr w:type="spellStart"/>
      <w:r w:rsidRPr="008A4E48">
        <w:rPr>
          <w:rFonts w:ascii="Courier New" w:hAnsi="Courier New" w:cs="Courier New"/>
        </w:rPr>
        <w:t>endl</w:t>
      </w:r>
      <w:proofErr w:type="spellEnd"/>
      <w:r w:rsidRPr="008A4E48">
        <w:rPr>
          <w:rFonts w:ascii="Courier New" w:hAnsi="Courier New" w:cs="Courier New"/>
        </w:rPr>
        <w:t>;</w:t>
      </w:r>
    </w:p>
    <w:p w:rsidR="00370870" w:rsidRPr="008A4E48" w:rsidRDefault="00370870" w:rsidP="008A4E48">
      <w:pPr>
        <w:rPr>
          <w:rFonts w:ascii="Courier New" w:hAnsi="Courier New" w:cs="Courier New"/>
        </w:rPr>
      </w:pPr>
      <w:r w:rsidRPr="008A4E48">
        <w:rPr>
          <w:rFonts w:ascii="Courier New" w:hAnsi="Courier New" w:cs="Courier New"/>
        </w:rPr>
        <w:tab/>
      </w:r>
      <w:r w:rsidRPr="008A4E48">
        <w:rPr>
          <w:rFonts w:ascii="Courier New" w:hAnsi="Courier New" w:cs="Courier New"/>
        </w:rPr>
        <w:tab/>
      </w:r>
      <w:proofErr w:type="spellStart"/>
      <w:proofErr w:type="gramStart"/>
      <w:r w:rsidRPr="008A4E48">
        <w:rPr>
          <w:rFonts w:ascii="Courier New" w:hAnsi="Courier New" w:cs="Courier New"/>
        </w:rPr>
        <w:t>i</w:t>
      </w:r>
      <w:proofErr w:type="spellEnd"/>
      <w:proofErr w:type="gramEnd"/>
      <w:r w:rsidRPr="008A4E48">
        <w:rPr>
          <w:rFonts w:ascii="Courier New" w:hAnsi="Courier New" w:cs="Courier New"/>
        </w:rPr>
        <w:t>++;</w:t>
      </w:r>
    </w:p>
    <w:p w:rsidR="00370870" w:rsidRPr="008A4E48" w:rsidRDefault="00370870" w:rsidP="008A4E48">
      <w:pPr>
        <w:rPr>
          <w:rFonts w:ascii="Courier New" w:hAnsi="Courier New" w:cs="Courier New"/>
        </w:rPr>
      </w:pPr>
      <w:r w:rsidRPr="008A4E48">
        <w:rPr>
          <w:rFonts w:ascii="Courier New" w:hAnsi="Courier New" w:cs="Courier New"/>
        </w:rPr>
        <w:tab/>
        <w:t>}</w:t>
      </w:r>
    </w:p>
    <w:p w:rsidR="00370870" w:rsidRDefault="00370870" w:rsidP="008A4E48">
      <w:pPr>
        <w:rPr>
          <w:rFonts w:ascii="Courier New" w:hAnsi="Courier New" w:cs="Courier New"/>
        </w:rPr>
      </w:pPr>
      <w:r w:rsidRPr="008A4E48">
        <w:rPr>
          <w:rFonts w:ascii="Courier New" w:hAnsi="Courier New" w:cs="Courier New"/>
        </w:rPr>
        <w:t>}</w:t>
      </w:r>
    </w:p>
    <w:p w:rsidR="00370870" w:rsidRDefault="00370870" w:rsidP="008A4E4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/>
        </w:rPr>
        <w:t>VC++6</w:t>
      </w:r>
      <w:r>
        <w:rPr>
          <w:rFonts w:ascii="Courier New" w:hAnsi="Courier New" w:cs="Courier New" w:hint="eastAsia"/>
        </w:rPr>
        <w:t>环境下运行结果为：</w:t>
      </w:r>
    </w:p>
    <w:p w:rsidR="00370870" w:rsidRPr="00926005" w:rsidRDefault="00370870" w:rsidP="00926005">
      <w:pPr>
        <w:rPr>
          <w:ins w:id="307" w:author="User" w:date="2011-02-28T07:42:00Z"/>
          <w:rFonts w:ascii="Courier New" w:hAnsi="Courier New" w:cs="Courier New"/>
        </w:rPr>
      </w:pPr>
      <w:ins w:id="308" w:author="User" w:date="2011-02-28T07:42:00Z">
        <w:r w:rsidRPr="00926005">
          <w:rPr>
            <w:rFonts w:ascii="Courier New" w:hAnsi="Courier New" w:cs="Courier New"/>
          </w:rPr>
          <w:t>a---3</w:t>
        </w:r>
      </w:ins>
    </w:p>
    <w:p w:rsidR="00370870" w:rsidRPr="00926005" w:rsidRDefault="00370870" w:rsidP="00926005">
      <w:pPr>
        <w:rPr>
          <w:ins w:id="309" w:author="User" w:date="2011-02-28T07:42:00Z"/>
          <w:rFonts w:ascii="Courier New" w:hAnsi="Courier New" w:cs="Courier New"/>
        </w:rPr>
      </w:pPr>
      <w:ins w:id="310" w:author="User" w:date="2011-02-28T07:42:00Z">
        <w:r w:rsidRPr="00926005">
          <w:rPr>
            <w:rFonts w:ascii="Courier New" w:hAnsi="Courier New" w:cs="Courier New"/>
          </w:rPr>
          <w:t>c---2</w:t>
        </w:r>
      </w:ins>
    </w:p>
    <w:p w:rsidR="00370870" w:rsidRPr="00926005" w:rsidRDefault="00370870" w:rsidP="00926005">
      <w:pPr>
        <w:rPr>
          <w:ins w:id="311" w:author="User" w:date="2011-02-28T07:42:00Z"/>
          <w:rFonts w:ascii="Courier New" w:hAnsi="Courier New" w:cs="Courier New"/>
        </w:rPr>
      </w:pPr>
      <w:ins w:id="312" w:author="User" w:date="2011-02-28T07:42:00Z">
        <w:r w:rsidRPr="00926005">
          <w:rPr>
            <w:rFonts w:ascii="Courier New" w:hAnsi="Courier New" w:cs="Courier New"/>
          </w:rPr>
          <w:t>d---1</w:t>
        </w:r>
      </w:ins>
    </w:p>
    <w:p w:rsidR="00370870" w:rsidRPr="00926005" w:rsidRDefault="00370870" w:rsidP="00926005">
      <w:pPr>
        <w:rPr>
          <w:ins w:id="313" w:author="User" w:date="2011-02-28T07:42:00Z"/>
          <w:rFonts w:ascii="Courier New" w:hAnsi="Courier New" w:cs="Courier New"/>
        </w:rPr>
      </w:pPr>
      <w:ins w:id="314" w:author="User" w:date="2011-02-28T07:42:00Z">
        <w:r w:rsidRPr="00926005">
          <w:rPr>
            <w:rFonts w:ascii="Courier New" w:hAnsi="Courier New" w:cs="Courier New"/>
          </w:rPr>
          <w:t>v---2</w:t>
        </w:r>
      </w:ins>
    </w:p>
    <w:p w:rsidR="00370870" w:rsidRPr="00926005" w:rsidRDefault="00370870" w:rsidP="00926005">
      <w:pPr>
        <w:rPr>
          <w:ins w:id="315" w:author="User" w:date="2011-02-28T07:42:00Z"/>
          <w:rFonts w:ascii="Courier New" w:hAnsi="Courier New" w:cs="Courier New"/>
        </w:rPr>
      </w:pPr>
      <w:ins w:id="316" w:author="User" w:date="2011-02-28T07:42:00Z">
        <w:r w:rsidRPr="00926005">
          <w:rPr>
            <w:rFonts w:ascii="Courier New" w:hAnsi="Courier New" w:cs="Courier New"/>
          </w:rPr>
          <w:t>e---2</w:t>
        </w:r>
      </w:ins>
    </w:p>
    <w:p w:rsidR="00370870" w:rsidRPr="00926005" w:rsidRDefault="00370870" w:rsidP="00926005">
      <w:pPr>
        <w:rPr>
          <w:ins w:id="317" w:author="User" w:date="2011-02-28T07:42:00Z"/>
          <w:rFonts w:ascii="Courier New" w:hAnsi="Courier New" w:cs="Courier New"/>
        </w:rPr>
      </w:pPr>
      <w:ins w:id="318" w:author="User" w:date="2011-02-28T07:42:00Z">
        <w:r w:rsidRPr="00926005">
          <w:rPr>
            <w:rFonts w:ascii="Courier New" w:hAnsi="Courier New" w:cs="Courier New"/>
          </w:rPr>
          <w:t>f---1</w:t>
        </w:r>
      </w:ins>
    </w:p>
    <w:p w:rsidR="00370870" w:rsidRPr="00926005" w:rsidRDefault="00370870" w:rsidP="00926005">
      <w:pPr>
        <w:rPr>
          <w:rFonts w:ascii="Courier New" w:hAnsi="Courier New" w:cs="Courier New"/>
        </w:rPr>
      </w:pPr>
      <w:ins w:id="319" w:author="User" w:date="2011-02-28T07:42:00Z">
        <w:r w:rsidRPr="00926005">
          <w:rPr>
            <w:rFonts w:ascii="Courier New" w:hAnsi="Courier New" w:cs="Courier New"/>
          </w:rPr>
          <w:t>Press any key to continue</w:t>
        </w:r>
      </w:ins>
    </w:p>
    <w:p w:rsidR="00370870" w:rsidRDefault="00370870" w:rsidP="008A4E48">
      <w:pPr>
        <w:rPr>
          <w:rFonts w:ascii="Courier New" w:hAnsi="Courier New" w:cs="Courier New"/>
        </w:rPr>
      </w:pPr>
    </w:p>
    <w:p w:rsidR="00370870" w:rsidDel="00926005" w:rsidRDefault="00370870" w:rsidP="008A4E48">
      <w:pPr>
        <w:rPr>
          <w:del w:id="320" w:author="User" w:date="2011-02-28T07:42:00Z"/>
          <w:rFonts w:ascii="Courier New" w:hAnsi="Courier New" w:cs="Courier New"/>
        </w:rPr>
      </w:pPr>
    </w:p>
    <w:p w:rsidR="00370870" w:rsidDel="00926005" w:rsidRDefault="00370870" w:rsidP="008A4E48">
      <w:pPr>
        <w:rPr>
          <w:del w:id="321" w:author="User" w:date="2011-02-28T07:42:00Z"/>
          <w:rFonts w:ascii="Courier New" w:hAnsi="Courier New" w:cs="Courier New"/>
        </w:rPr>
      </w:pPr>
    </w:p>
    <w:p w:rsidR="00370870" w:rsidRDefault="00370870" w:rsidP="008A4E48">
      <w:pPr>
        <w:rPr>
          <w:rFonts w:ascii="Courier New" w:hAnsi="Courier New" w:cs="Courier New"/>
        </w:rPr>
      </w:pPr>
    </w:p>
    <w:p w:rsidR="00370870" w:rsidRDefault="00370870" w:rsidP="008A4E48">
      <w:pPr>
        <w:rPr>
          <w:rFonts w:ascii="Courier New" w:hAnsi="Courier New" w:cs="Courier New"/>
        </w:rPr>
      </w:pPr>
    </w:p>
    <w:p w:rsidR="00370870" w:rsidRDefault="00370870" w:rsidP="008A4E4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三、程序填空</w:t>
      </w:r>
    </w:p>
    <w:p w:rsidR="00370870" w:rsidRDefault="00370870" w:rsidP="001854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3.1 </w:t>
      </w:r>
      <w:r>
        <w:rPr>
          <w:rFonts w:ascii="Courier New" w:hAnsi="Courier New" w:cs="Courier New" w:hint="eastAsia"/>
        </w:rPr>
        <w:t>下面的程序计算级数和</w:t>
      </w:r>
      <w:r>
        <w:rPr>
          <w:rFonts w:ascii="Courier New" w:hAnsi="Courier New" w:cs="Courier New"/>
        </w:rPr>
        <w:t>S</w:t>
      </w:r>
      <w:r>
        <w:rPr>
          <w:rFonts w:ascii="Courier New" w:hAnsi="Courier New" w:cs="Courier New" w:hint="eastAsia"/>
        </w:rPr>
        <w:t>，请完善该程序。计算</w:t>
      </w:r>
      <w:r>
        <w:rPr>
          <w:rFonts w:ascii="Courier New" w:hAnsi="Courier New" w:cs="Courier New"/>
        </w:rPr>
        <w:t>S</w:t>
      </w:r>
      <w:r>
        <w:rPr>
          <w:rFonts w:ascii="Courier New" w:hAnsi="Courier New" w:cs="Courier New" w:hint="eastAsia"/>
        </w:rPr>
        <w:t>的公式如下：</w:t>
      </w:r>
    </w:p>
    <w:p w:rsidR="00370870" w:rsidRDefault="00370870" w:rsidP="0039476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 = </w:t>
      </w:r>
      <w:r w:rsidRPr="0039476B">
        <w:rPr>
          <w:rFonts w:ascii="Courier New" w:hAnsi="Courier New" w:cs="Courier New"/>
          <w:position w:val="-22"/>
        </w:rPr>
        <w:object w:dxaOrig="314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15pt;height:27.85pt" o:ole="">
            <v:imagedata r:id="rId7" o:title=""/>
          </v:shape>
          <o:OLEObject Type="Embed" ProgID="Equation.3" ShapeID="_x0000_i1025" DrawAspect="Content" ObjectID="_1419319470" r:id="rId8"/>
        </w:object>
      </w:r>
    </w:p>
    <w:p w:rsidR="00370870" w:rsidRPr="00E62CCF" w:rsidRDefault="00370870" w:rsidP="00E62CCF">
      <w:pPr>
        <w:rPr>
          <w:rFonts w:ascii="Courier New" w:hAnsi="Courier New" w:cs="Courier New"/>
        </w:rPr>
      </w:pPr>
      <w:r w:rsidRPr="00E62CCF">
        <w:rPr>
          <w:rFonts w:ascii="Courier New" w:hAnsi="Courier New" w:cs="Courier New"/>
        </w:rPr>
        <w:t>#include&lt;</w:t>
      </w:r>
      <w:proofErr w:type="spellStart"/>
      <w:r w:rsidRPr="00E62CCF">
        <w:rPr>
          <w:rFonts w:ascii="Courier New" w:hAnsi="Courier New" w:cs="Courier New"/>
        </w:rPr>
        <w:t>iostream.h</w:t>
      </w:r>
      <w:proofErr w:type="spellEnd"/>
      <w:r w:rsidRPr="00E62CCF">
        <w:rPr>
          <w:rFonts w:ascii="Courier New" w:hAnsi="Courier New" w:cs="Courier New"/>
        </w:rPr>
        <w:t>&gt;</w:t>
      </w:r>
    </w:p>
    <w:p w:rsidR="00370870" w:rsidRPr="00E62CCF" w:rsidRDefault="00370870" w:rsidP="00E62CCF">
      <w:pPr>
        <w:rPr>
          <w:rFonts w:ascii="Courier New" w:hAnsi="Courier New" w:cs="Courier New"/>
        </w:rPr>
      </w:pPr>
      <w:proofErr w:type="gramStart"/>
      <w:r w:rsidRPr="00E62CCF">
        <w:rPr>
          <w:rFonts w:ascii="Courier New" w:hAnsi="Courier New" w:cs="Courier New"/>
        </w:rPr>
        <w:t>void</w:t>
      </w:r>
      <w:proofErr w:type="gramEnd"/>
      <w:r w:rsidRPr="00E62CCF">
        <w:rPr>
          <w:rFonts w:ascii="Courier New" w:hAnsi="Courier New" w:cs="Courier New"/>
        </w:rPr>
        <w:t xml:space="preserve"> main(){</w:t>
      </w:r>
    </w:p>
    <w:p w:rsidR="00370870" w:rsidRPr="00E62CCF" w:rsidRDefault="00370870" w:rsidP="00E62CCF">
      <w:pPr>
        <w:rPr>
          <w:rFonts w:ascii="Courier New" w:hAnsi="Courier New" w:cs="Courier New"/>
        </w:rPr>
      </w:pPr>
      <w:r w:rsidRPr="00E62CCF">
        <w:rPr>
          <w:rFonts w:ascii="Courier New" w:hAnsi="Courier New" w:cs="Courier New"/>
        </w:rPr>
        <w:tab/>
      </w:r>
      <w:proofErr w:type="gramStart"/>
      <w:r w:rsidRPr="00E62CCF">
        <w:rPr>
          <w:rFonts w:ascii="Courier New" w:hAnsi="Courier New" w:cs="Courier New"/>
        </w:rPr>
        <w:t>double</w:t>
      </w:r>
      <w:proofErr w:type="gramEnd"/>
      <w:r w:rsidRPr="00E62CCF">
        <w:rPr>
          <w:rFonts w:ascii="Courier New" w:hAnsi="Courier New" w:cs="Courier New"/>
        </w:rPr>
        <w:t xml:space="preserve"> result;</w:t>
      </w:r>
    </w:p>
    <w:p w:rsidR="00370870" w:rsidRPr="00E62CCF" w:rsidRDefault="00370870" w:rsidP="00E62CCF">
      <w:pPr>
        <w:rPr>
          <w:rFonts w:ascii="Courier New" w:hAnsi="Courier New" w:cs="Courier New"/>
        </w:rPr>
      </w:pPr>
      <w:r w:rsidRPr="00E62CC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_______</w:t>
      </w:r>
      <w:proofErr w:type="gramStart"/>
      <w:r>
        <w:rPr>
          <w:rFonts w:ascii="Courier New" w:hAnsi="Courier New" w:cs="Courier New"/>
        </w:rPr>
        <w:t>_(</w:t>
      </w:r>
      <w:proofErr w:type="gramEnd"/>
      <w:r>
        <w:rPr>
          <w:rFonts w:ascii="Courier New" w:hAnsi="Courier New" w:cs="Courier New"/>
        </w:rPr>
        <w:t>1)________</w:t>
      </w:r>
      <w:r w:rsidRPr="00E62CCF">
        <w:rPr>
          <w:rFonts w:ascii="Courier New" w:hAnsi="Courier New" w:cs="Courier New"/>
        </w:rPr>
        <w:t>;</w:t>
      </w:r>
    </w:p>
    <w:p w:rsidR="00370870" w:rsidRPr="00E62CCF" w:rsidRDefault="00370870" w:rsidP="00E62CCF">
      <w:pPr>
        <w:rPr>
          <w:rFonts w:ascii="Courier New" w:hAnsi="Courier New" w:cs="Courier New"/>
        </w:rPr>
      </w:pPr>
      <w:r w:rsidRPr="00E62CCF">
        <w:rPr>
          <w:rFonts w:ascii="Courier New" w:hAnsi="Courier New" w:cs="Courier New"/>
        </w:rPr>
        <w:tab/>
      </w:r>
      <w:proofErr w:type="gramStart"/>
      <w:r w:rsidRPr="00E62CCF">
        <w:rPr>
          <w:rFonts w:ascii="Courier New" w:hAnsi="Courier New" w:cs="Courier New"/>
        </w:rPr>
        <w:t>for(</w:t>
      </w:r>
      <w:proofErr w:type="spellStart"/>
      <w:proofErr w:type="gramEnd"/>
      <w:r w:rsidRPr="00E62CCF">
        <w:rPr>
          <w:rFonts w:ascii="Courier New" w:hAnsi="Courier New" w:cs="Courier New"/>
        </w:rPr>
        <w:t>int</w:t>
      </w:r>
      <w:proofErr w:type="spellEnd"/>
      <w:r w:rsidRPr="00E62CCF">
        <w:rPr>
          <w:rFonts w:ascii="Courier New" w:hAnsi="Courier New" w:cs="Courier New"/>
        </w:rPr>
        <w:t xml:space="preserve"> </w:t>
      </w:r>
      <w:proofErr w:type="spellStart"/>
      <w:r w:rsidRPr="00E62CCF">
        <w:rPr>
          <w:rFonts w:ascii="Courier New" w:hAnsi="Courier New" w:cs="Courier New"/>
        </w:rPr>
        <w:t>i</w:t>
      </w:r>
      <w:proofErr w:type="spellEnd"/>
      <w:r w:rsidRPr="00E62CCF">
        <w:rPr>
          <w:rFonts w:ascii="Courier New" w:hAnsi="Courier New" w:cs="Courier New"/>
        </w:rPr>
        <w:t>=1;i&lt;=100;</w:t>
      </w:r>
      <w:r>
        <w:rPr>
          <w:rFonts w:ascii="Courier New" w:hAnsi="Courier New" w:cs="Courier New"/>
        </w:rPr>
        <w:t>______(2)_______</w:t>
      </w:r>
      <w:r w:rsidRPr="00E62CCF">
        <w:rPr>
          <w:rFonts w:ascii="Courier New" w:hAnsi="Courier New" w:cs="Courier New"/>
        </w:rPr>
        <w:t>){</w:t>
      </w:r>
    </w:p>
    <w:p w:rsidR="00370870" w:rsidRPr="00E62CCF" w:rsidRDefault="00370870" w:rsidP="00E62CCF">
      <w:pPr>
        <w:rPr>
          <w:rFonts w:ascii="Courier New" w:hAnsi="Courier New" w:cs="Courier New"/>
        </w:rPr>
      </w:pPr>
      <w:r w:rsidRPr="00E62CCF">
        <w:rPr>
          <w:rFonts w:ascii="Courier New" w:hAnsi="Courier New" w:cs="Courier New"/>
        </w:rPr>
        <w:tab/>
      </w:r>
      <w:r w:rsidRPr="00E62CCF">
        <w:rPr>
          <w:rFonts w:ascii="Courier New" w:hAnsi="Courier New" w:cs="Courier New"/>
        </w:rPr>
        <w:tab/>
      </w:r>
      <w:proofErr w:type="gramStart"/>
      <w:r w:rsidRPr="00E62CCF">
        <w:rPr>
          <w:rFonts w:ascii="Courier New" w:hAnsi="Courier New" w:cs="Courier New"/>
        </w:rPr>
        <w:t>result</w:t>
      </w:r>
      <w:proofErr w:type="gramEnd"/>
      <w:r w:rsidRPr="00E62CC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+</w:t>
      </w:r>
      <w:r w:rsidRPr="00E62CCF">
        <w:rPr>
          <w:rFonts w:ascii="Courier New" w:hAnsi="Courier New" w:cs="Courier New"/>
        </w:rPr>
        <w:t xml:space="preserve">= </w:t>
      </w:r>
      <w:r>
        <w:rPr>
          <w:rFonts w:ascii="Courier New" w:hAnsi="Courier New" w:cs="Courier New"/>
        </w:rPr>
        <w:t>________(3)________</w:t>
      </w:r>
      <w:r w:rsidRPr="00E62CCF">
        <w:rPr>
          <w:rFonts w:ascii="Courier New" w:hAnsi="Courier New" w:cs="Courier New"/>
        </w:rPr>
        <w:t>;</w:t>
      </w:r>
      <w:r w:rsidRPr="00E62CCF">
        <w:rPr>
          <w:rFonts w:ascii="Courier New" w:hAnsi="Courier New" w:cs="Courier New"/>
        </w:rPr>
        <w:tab/>
      </w:r>
      <w:r w:rsidRPr="00E62CCF">
        <w:rPr>
          <w:rFonts w:ascii="Courier New" w:hAnsi="Courier New" w:cs="Courier New"/>
        </w:rPr>
        <w:tab/>
      </w:r>
    </w:p>
    <w:p w:rsidR="00370870" w:rsidRPr="00E62CCF" w:rsidRDefault="00370870" w:rsidP="00E62CCF">
      <w:pPr>
        <w:rPr>
          <w:rFonts w:ascii="Courier New" w:hAnsi="Courier New" w:cs="Courier New"/>
        </w:rPr>
      </w:pPr>
      <w:r w:rsidRPr="00E62CCF">
        <w:rPr>
          <w:rFonts w:ascii="Courier New" w:hAnsi="Courier New" w:cs="Courier New"/>
        </w:rPr>
        <w:tab/>
        <w:t>}</w:t>
      </w:r>
    </w:p>
    <w:p w:rsidR="00370870" w:rsidRPr="00E62CCF" w:rsidRDefault="00370870" w:rsidP="00E62CCF">
      <w:pPr>
        <w:rPr>
          <w:rFonts w:ascii="Courier New" w:hAnsi="Courier New" w:cs="Courier New"/>
        </w:rPr>
      </w:pPr>
      <w:r w:rsidRPr="00E62CCF">
        <w:rPr>
          <w:rFonts w:ascii="Courier New" w:hAnsi="Courier New" w:cs="Courier New"/>
        </w:rPr>
        <w:tab/>
      </w:r>
      <w:proofErr w:type="spellStart"/>
      <w:proofErr w:type="gramStart"/>
      <w:r w:rsidRPr="00E62CCF">
        <w:rPr>
          <w:rFonts w:ascii="Courier New" w:hAnsi="Courier New" w:cs="Courier New"/>
        </w:rPr>
        <w:t>cout</w:t>
      </w:r>
      <w:proofErr w:type="spellEnd"/>
      <w:proofErr w:type="gramEnd"/>
      <w:r w:rsidRPr="00E62CCF">
        <w:rPr>
          <w:rFonts w:ascii="Courier New" w:hAnsi="Courier New" w:cs="Courier New"/>
        </w:rPr>
        <w:t>&lt;&lt;result&lt;&lt;</w:t>
      </w:r>
      <w:proofErr w:type="spellStart"/>
      <w:r w:rsidRPr="00E62CCF">
        <w:rPr>
          <w:rFonts w:ascii="Courier New" w:hAnsi="Courier New" w:cs="Courier New"/>
        </w:rPr>
        <w:t>endl</w:t>
      </w:r>
      <w:proofErr w:type="spellEnd"/>
      <w:r w:rsidRPr="00E62CCF">
        <w:rPr>
          <w:rFonts w:ascii="Courier New" w:hAnsi="Courier New" w:cs="Courier New"/>
        </w:rPr>
        <w:t>;</w:t>
      </w:r>
    </w:p>
    <w:p w:rsidR="00370870" w:rsidRDefault="00370870" w:rsidP="00E62CCF">
      <w:pPr>
        <w:rPr>
          <w:rFonts w:ascii="Courier New" w:hAnsi="Courier New" w:cs="Courier New"/>
        </w:rPr>
      </w:pPr>
      <w:r w:rsidRPr="00E62CCF">
        <w:rPr>
          <w:rFonts w:ascii="Courier New" w:hAnsi="Courier New" w:cs="Courier New"/>
        </w:rPr>
        <w:t>}</w:t>
      </w:r>
    </w:p>
    <w:p w:rsidR="00370870" w:rsidRDefault="00370870" w:rsidP="00E62CCF">
      <w:pPr>
        <w:rPr>
          <w:rFonts w:ascii="Courier New" w:hAnsi="Courier New" w:cs="Courier New"/>
        </w:rPr>
      </w:pPr>
    </w:p>
    <w:p w:rsidR="00370870" w:rsidRDefault="00370870" w:rsidP="00E62CCF">
      <w:pPr>
        <w:rPr>
          <w:rFonts w:ascii="Courier New" w:hAnsi="Courier New" w:cs="Courier New"/>
        </w:rPr>
      </w:pPr>
    </w:p>
    <w:p w:rsidR="00370870" w:rsidRDefault="00370870" w:rsidP="00E62CCF">
      <w:pPr>
        <w:rPr>
          <w:rFonts w:ascii="Courier New" w:hAnsi="Courier New" w:cs="Courier New"/>
        </w:rPr>
      </w:pPr>
    </w:p>
    <w:p w:rsidR="00370870" w:rsidRDefault="00370870" w:rsidP="00E62CCF">
      <w:pPr>
        <w:rPr>
          <w:rFonts w:ascii="Courier New" w:hAnsi="Courier New" w:cs="Courier New"/>
        </w:rPr>
      </w:pPr>
    </w:p>
    <w:p w:rsidR="00370870" w:rsidRDefault="00370870" w:rsidP="00E62CCF">
      <w:pPr>
        <w:rPr>
          <w:rFonts w:ascii="Courier New" w:hAnsi="Courier New" w:cs="Courier New"/>
        </w:rPr>
      </w:pPr>
    </w:p>
    <w:p w:rsidR="00370870" w:rsidRDefault="00370870" w:rsidP="00E62CCF">
      <w:pPr>
        <w:rPr>
          <w:rFonts w:ascii="Courier New" w:hAnsi="Courier New" w:cs="Courier New"/>
        </w:rPr>
      </w:pPr>
    </w:p>
    <w:p w:rsidR="00370870" w:rsidRDefault="00370870" w:rsidP="00E62CCF">
      <w:pPr>
        <w:rPr>
          <w:rFonts w:ascii="Courier New" w:hAnsi="Courier New" w:cs="Courier New"/>
        </w:rPr>
      </w:pPr>
    </w:p>
    <w:p w:rsidR="00370870" w:rsidRDefault="00370870" w:rsidP="00E62CCF">
      <w:pPr>
        <w:rPr>
          <w:rFonts w:ascii="Courier New" w:hAnsi="Courier New" w:cs="Courier New"/>
        </w:rPr>
      </w:pPr>
    </w:p>
    <w:p w:rsidR="00370870" w:rsidRPr="005C32A9" w:rsidRDefault="00370870" w:rsidP="005C32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3.2</w:t>
      </w:r>
      <w:r>
        <w:rPr>
          <w:rFonts w:ascii="Courier New" w:hAnsi="Courier New" w:cs="Courier New" w:hint="eastAsia"/>
        </w:rPr>
        <w:t>函数</w:t>
      </w:r>
      <w:proofErr w:type="spellStart"/>
      <w:r>
        <w:rPr>
          <w:rFonts w:ascii="Courier New" w:hAnsi="Courier New" w:cs="Courier New"/>
        </w:rPr>
        <w:t>MaxC</w:t>
      </w:r>
      <w:r w:rsidRPr="005C32A9">
        <w:rPr>
          <w:rFonts w:ascii="Courier New" w:hAnsi="Courier New" w:cs="Courier New"/>
        </w:rPr>
        <w:t>ommon</w:t>
      </w:r>
      <w:r>
        <w:rPr>
          <w:rFonts w:ascii="Courier New" w:hAnsi="Courier New" w:cs="Courier New"/>
        </w:rPr>
        <w:t>D</w:t>
      </w:r>
      <w:r w:rsidRPr="005C32A9">
        <w:rPr>
          <w:rFonts w:ascii="Courier New" w:hAnsi="Courier New" w:cs="Courier New"/>
        </w:rPr>
        <w:t>ivisor</w:t>
      </w:r>
      <w:proofErr w:type="spellEnd"/>
      <w:r>
        <w:rPr>
          <w:rFonts w:ascii="Courier New" w:hAnsi="Courier New" w:cs="Courier New" w:hint="eastAsia"/>
        </w:rPr>
        <w:t>计算两个整数的最大公因数，请完善该函数。</w:t>
      </w:r>
    </w:p>
    <w:p w:rsidR="00370870" w:rsidRPr="005C32A9" w:rsidRDefault="00370870" w:rsidP="005C32A9">
      <w:pPr>
        <w:rPr>
          <w:rFonts w:ascii="Courier New" w:hAnsi="Courier New" w:cs="Courier New"/>
        </w:rPr>
      </w:pPr>
      <w:proofErr w:type="spellStart"/>
      <w:proofErr w:type="gramStart"/>
      <w:r w:rsidRPr="005C32A9">
        <w:rPr>
          <w:rFonts w:ascii="Courier New" w:hAnsi="Courier New" w:cs="Courier New"/>
        </w:rPr>
        <w:t>int</w:t>
      </w:r>
      <w:proofErr w:type="spellEnd"/>
      <w:proofErr w:type="gramEnd"/>
      <w:r w:rsidRPr="005C32A9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MaxC</w:t>
      </w:r>
      <w:r w:rsidRPr="005C32A9">
        <w:rPr>
          <w:rFonts w:ascii="Courier New" w:hAnsi="Courier New" w:cs="Courier New"/>
        </w:rPr>
        <w:t>ommon</w:t>
      </w:r>
      <w:r>
        <w:rPr>
          <w:rFonts w:ascii="Courier New" w:hAnsi="Courier New" w:cs="Courier New"/>
        </w:rPr>
        <w:t>D</w:t>
      </w:r>
      <w:r w:rsidRPr="005C32A9">
        <w:rPr>
          <w:rFonts w:ascii="Courier New" w:hAnsi="Courier New" w:cs="Courier New"/>
        </w:rPr>
        <w:t>ivisor</w:t>
      </w:r>
      <w:proofErr w:type="spellEnd"/>
      <w:r w:rsidRPr="005C32A9">
        <w:rPr>
          <w:rFonts w:ascii="Courier New" w:hAnsi="Courier New" w:cs="Courier New"/>
        </w:rPr>
        <w:t>(</w:t>
      </w:r>
      <w:proofErr w:type="spellStart"/>
      <w:r w:rsidRPr="005C32A9">
        <w:rPr>
          <w:rFonts w:ascii="Courier New" w:hAnsi="Courier New" w:cs="Courier New"/>
        </w:rPr>
        <w:t>int</w:t>
      </w:r>
      <w:proofErr w:type="spellEnd"/>
      <w:r w:rsidRPr="005C32A9">
        <w:rPr>
          <w:rFonts w:ascii="Courier New" w:hAnsi="Courier New" w:cs="Courier New"/>
        </w:rPr>
        <w:t xml:space="preserve"> </w:t>
      </w:r>
      <w:proofErr w:type="spellStart"/>
      <w:r w:rsidRPr="005C32A9">
        <w:rPr>
          <w:rFonts w:ascii="Courier New" w:hAnsi="Courier New" w:cs="Courier New"/>
        </w:rPr>
        <w:t>x,int</w:t>
      </w:r>
      <w:proofErr w:type="spellEnd"/>
      <w:r w:rsidRPr="005C32A9">
        <w:rPr>
          <w:rFonts w:ascii="Courier New" w:hAnsi="Courier New" w:cs="Courier New"/>
        </w:rPr>
        <w:t xml:space="preserve"> y){</w:t>
      </w:r>
    </w:p>
    <w:p w:rsidR="00370870" w:rsidRPr="005C32A9" w:rsidRDefault="00370870" w:rsidP="005C32A9">
      <w:pPr>
        <w:rPr>
          <w:rFonts w:ascii="Courier New" w:hAnsi="Courier New" w:cs="Courier New"/>
        </w:rPr>
      </w:pPr>
      <w:r w:rsidRPr="005C32A9">
        <w:rPr>
          <w:rFonts w:ascii="Courier New" w:hAnsi="Courier New" w:cs="Courier New"/>
        </w:rPr>
        <w:tab/>
      </w:r>
      <w:proofErr w:type="gramStart"/>
      <w:r w:rsidRPr="005C32A9">
        <w:rPr>
          <w:rFonts w:ascii="Courier New" w:hAnsi="Courier New" w:cs="Courier New"/>
        </w:rPr>
        <w:t>if(</w:t>
      </w:r>
      <w:proofErr w:type="spellStart"/>
      <w:proofErr w:type="gramEnd"/>
      <w:r w:rsidRPr="005C32A9">
        <w:rPr>
          <w:rFonts w:ascii="Courier New" w:hAnsi="Courier New" w:cs="Courier New"/>
        </w:rPr>
        <w:t>x%y</w:t>
      </w:r>
      <w:proofErr w:type="spellEnd"/>
      <w:r w:rsidRPr="005C32A9">
        <w:rPr>
          <w:rFonts w:ascii="Courier New" w:hAnsi="Courier New" w:cs="Courier New"/>
        </w:rPr>
        <w:t>==0)</w:t>
      </w:r>
    </w:p>
    <w:p w:rsidR="00370870" w:rsidRPr="005C32A9" w:rsidRDefault="00370870" w:rsidP="005C32A9">
      <w:pPr>
        <w:rPr>
          <w:rFonts w:ascii="Courier New" w:hAnsi="Courier New" w:cs="Courier New"/>
        </w:rPr>
      </w:pPr>
      <w:r w:rsidRPr="005C32A9">
        <w:rPr>
          <w:rFonts w:ascii="Courier New" w:hAnsi="Courier New" w:cs="Courier New"/>
        </w:rPr>
        <w:tab/>
      </w:r>
      <w:r w:rsidRPr="005C32A9">
        <w:rPr>
          <w:rFonts w:ascii="Courier New" w:hAnsi="Courier New" w:cs="Courier New"/>
        </w:rPr>
        <w:tab/>
      </w:r>
      <w:proofErr w:type="gramStart"/>
      <w:r w:rsidRPr="005C32A9">
        <w:rPr>
          <w:rFonts w:ascii="Courier New" w:hAnsi="Courier New" w:cs="Courier New"/>
        </w:rPr>
        <w:t>return</w:t>
      </w:r>
      <w:proofErr w:type="gramEnd"/>
      <w:r w:rsidRPr="005C32A9">
        <w:rPr>
          <w:rFonts w:ascii="Courier New" w:hAnsi="Courier New" w:cs="Courier New"/>
        </w:rPr>
        <w:t xml:space="preserve"> y;</w:t>
      </w:r>
    </w:p>
    <w:p w:rsidR="00370870" w:rsidRPr="005C32A9" w:rsidRDefault="00370870" w:rsidP="005C32A9">
      <w:pPr>
        <w:rPr>
          <w:rFonts w:ascii="Courier New" w:hAnsi="Courier New" w:cs="Courier New"/>
        </w:rPr>
      </w:pPr>
      <w:r w:rsidRPr="005C32A9">
        <w:rPr>
          <w:rFonts w:ascii="Courier New" w:hAnsi="Courier New" w:cs="Courier New"/>
        </w:rPr>
        <w:tab/>
      </w:r>
      <w:proofErr w:type="gramStart"/>
      <w:r w:rsidRPr="005C32A9">
        <w:rPr>
          <w:rFonts w:ascii="Courier New" w:hAnsi="Courier New" w:cs="Courier New"/>
        </w:rPr>
        <w:t>else{</w:t>
      </w:r>
      <w:proofErr w:type="gramEnd"/>
    </w:p>
    <w:p w:rsidR="00370870" w:rsidRPr="005C32A9" w:rsidRDefault="00370870" w:rsidP="005C32A9">
      <w:pPr>
        <w:rPr>
          <w:rFonts w:ascii="Courier New" w:hAnsi="Courier New" w:cs="Courier New"/>
        </w:rPr>
      </w:pPr>
      <w:r w:rsidRPr="005C32A9">
        <w:rPr>
          <w:rFonts w:ascii="Courier New" w:hAnsi="Courier New" w:cs="Courier New"/>
        </w:rPr>
        <w:tab/>
      </w:r>
      <w:r w:rsidRPr="005C32A9">
        <w:rPr>
          <w:rFonts w:ascii="Courier New" w:hAnsi="Courier New" w:cs="Courier New"/>
        </w:rPr>
        <w:tab/>
      </w:r>
      <w:proofErr w:type="gramStart"/>
      <w:r w:rsidRPr="005C32A9">
        <w:rPr>
          <w:rFonts w:ascii="Courier New" w:hAnsi="Courier New" w:cs="Courier New"/>
        </w:rPr>
        <w:t>if(</w:t>
      </w:r>
      <w:proofErr w:type="spellStart"/>
      <w:proofErr w:type="gramEnd"/>
      <w:r w:rsidRPr="005C32A9">
        <w:rPr>
          <w:rFonts w:ascii="Courier New" w:hAnsi="Courier New" w:cs="Courier New"/>
        </w:rPr>
        <w:t>y%x</w:t>
      </w:r>
      <w:proofErr w:type="spellEnd"/>
      <w:r w:rsidRPr="005C32A9">
        <w:rPr>
          <w:rFonts w:ascii="Courier New" w:hAnsi="Courier New" w:cs="Courier New"/>
        </w:rPr>
        <w:t>==0)</w:t>
      </w:r>
    </w:p>
    <w:p w:rsidR="00370870" w:rsidRPr="005C32A9" w:rsidRDefault="00370870" w:rsidP="005C32A9">
      <w:pPr>
        <w:rPr>
          <w:rFonts w:ascii="Courier New" w:hAnsi="Courier New" w:cs="Courier New"/>
        </w:rPr>
      </w:pPr>
      <w:r w:rsidRPr="005C32A9">
        <w:rPr>
          <w:rFonts w:ascii="Courier New" w:hAnsi="Courier New" w:cs="Courier New"/>
        </w:rPr>
        <w:lastRenderedPageBreak/>
        <w:tab/>
      </w:r>
      <w:r w:rsidRPr="005C32A9">
        <w:rPr>
          <w:rFonts w:ascii="Courier New" w:hAnsi="Courier New" w:cs="Courier New"/>
        </w:rPr>
        <w:tab/>
      </w:r>
      <w:r w:rsidRPr="005C32A9">
        <w:rPr>
          <w:rFonts w:ascii="Courier New" w:hAnsi="Courier New" w:cs="Courier New"/>
        </w:rPr>
        <w:tab/>
      </w:r>
      <w:proofErr w:type="gramStart"/>
      <w:r w:rsidRPr="005C32A9">
        <w:rPr>
          <w:rFonts w:ascii="Courier New" w:hAnsi="Courier New" w:cs="Courier New"/>
        </w:rPr>
        <w:t>return</w:t>
      </w:r>
      <w:proofErr w:type="gramEnd"/>
      <w:r w:rsidRPr="005C32A9">
        <w:rPr>
          <w:rFonts w:ascii="Courier New" w:hAnsi="Courier New" w:cs="Courier New"/>
        </w:rPr>
        <w:t xml:space="preserve"> x;</w:t>
      </w:r>
    </w:p>
    <w:p w:rsidR="00370870" w:rsidRPr="00370870" w:rsidRDefault="00370870" w:rsidP="005C32A9">
      <w:pPr>
        <w:rPr>
          <w:rFonts w:ascii="Courier New" w:hAnsi="Courier New" w:cs="Courier New"/>
          <w:lang w:val="da-DK"/>
          <w:rPrChange w:id="322" w:author="Unknown">
            <w:rPr>
              <w:rFonts w:ascii="Courier New" w:hAnsi="Courier New" w:cs="Courier New"/>
            </w:rPr>
          </w:rPrChange>
        </w:rPr>
      </w:pPr>
      <w:r w:rsidRPr="005C32A9">
        <w:rPr>
          <w:rFonts w:ascii="Courier New" w:hAnsi="Courier New" w:cs="Courier New"/>
        </w:rPr>
        <w:tab/>
      </w:r>
      <w:r w:rsidRPr="005C32A9">
        <w:rPr>
          <w:rFonts w:ascii="Courier New" w:hAnsi="Courier New" w:cs="Courier New"/>
        </w:rPr>
        <w:tab/>
      </w:r>
      <w:r w:rsidR="000B349F" w:rsidRPr="000B349F">
        <w:rPr>
          <w:rFonts w:ascii="Courier New" w:hAnsi="Courier New" w:cs="Courier New"/>
          <w:lang w:val="da-DK"/>
          <w:rPrChange w:id="323" w:author="User" w:date="2011-02-28T07:38:00Z">
            <w:rPr>
              <w:rFonts w:ascii="Courier New" w:hAnsi="Courier New" w:cs="Courier New"/>
            </w:rPr>
          </w:rPrChange>
        </w:rPr>
        <w:t>else</w:t>
      </w:r>
      <w:r>
        <w:rPr>
          <w:rFonts w:ascii="Courier New" w:hAnsi="Courier New" w:cs="Courier New"/>
          <w:lang w:val="da-DK"/>
        </w:rPr>
        <w:t>{</w:t>
      </w:r>
      <w:r>
        <w:rPr>
          <w:rFonts w:ascii="Courier New" w:hAnsi="Courier New" w:cs="Courier New"/>
          <w:lang w:val="da-DK"/>
        </w:rPr>
        <w:tab/>
      </w:r>
    </w:p>
    <w:p w:rsidR="00370870" w:rsidRPr="00370870" w:rsidRDefault="00370870" w:rsidP="005C32A9">
      <w:pPr>
        <w:rPr>
          <w:rFonts w:ascii="Courier New" w:hAnsi="Courier New" w:cs="Courier New"/>
          <w:lang w:val="da-DK"/>
          <w:rPrChange w:id="324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da-DK"/>
        </w:rPr>
        <w:tab/>
      </w:r>
      <w:r>
        <w:rPr>
          <w:rFonts w:ascii="Courier New" w:hAnsi="Courier New" w:cs="Courier New"/>
          <w:lang w:val="da-DK"/>
        </w:rPr>
        <w:tab/>
      </w:r>
      <w:r>
        <w:rPr>
          <w:rFonts w:ascii="Courier New" w:hAnsi="Courier New" w:cs="Courier New"/>
          <w:lang w:val="da-DK"/>
        </w:rPr>
        <w:tab/>
      </w:r>
      <w:r w:rsidR="000B349F" w:rsidRPr="000B349F">
        <w:rPr>
          <w:rFonts w:ascii="Courier New" w:hAnsi="Courier New" w:cs="Courier New"/>
          <w:lang w:val="da-DK"/>
          <w:rPrChange w:id="325" w:author="User" w:date="2011-02-28T07:38:00Z">
            <w:rPr>
              <w:rFonts w:ascii="Courier New" w:hAnsi="Courier New" w:cs="Courier New"/>
            </w:rPr>
          </w:rPrChange>
        </w:rPr>
        <w:t>int m = ________(1)________;</w:t>
      </w:r>
    </w:p>
    <w:p w:rsidR="00370870" w:rsidRPr="00370870" w:rsidRDefault="00370870" w:rsidP="005C32A9">
      <w:pPr>
        <w:rPr>
          <w:rFonts w:ascii="Courier New" w:hAnsi="Courier New" w:cs="Courier New"/>
          <w:lang w:val="da-DK"/>
          <w:rPrChange w:id="326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da-DK"/>
        </w:rPr>
        <w:tab/>
      </w:r>
      <w:r>
        <w:rPr>
          <w:rFonts w:ascii="Courier New" w:hAnsi="Courier New" w:cs="Courier New"/>
          <w:lang w:val="da-DK"/>
        </w:rPr>
        <w:tab/>
      </w:r>
      <w:r>
        <w:rPr>
          <w:rFonts w:ascii="Courier New" w:hAnsi="Courier New" w:cs="Courier New"/>
          <w:lang w:val="da-DK"/>
        </w:rPr>
        <w:tab/>
      </w:r>
      <w:r w:rsidR="000B349F" w:rsidRPr="000B349F">
        <w:rPr>
          <w:rFonts w:ascii="Courier New" w:hAnsi="Courier New" w:cs="Courier New"/>
          <w:lang w:val="da-DK"/>
          <w:rPrChange w:id="327" w:author="User" w:date="2011-02-28T07:38:00Z">
            <w:rPr>
              <w:rFonts w:ascii="Courier New" w:hAnsi="Courier New" w:cs="Courier New"/>
            </w:rPr>
          </w:rPrChange>
        </w:rPr>
        <w:t>int n = ________(2)________;</w:t>
      </w:r>
    </w:p>
    <w:p w:rsidR="00370870" w:rsidRPr="00370870" w:rsidRDefault="00370870" w:rsidP="005C32A9">
      <w:pPr>
        <w:rPr>
          <w:rFonts w:ascii="Courier New" w:hAnsi="Courier New" w:cs="Courier New"/>
          <w:lang w:val="da-DK"/>
          <w:rPrChange w:id="328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da-DK"/>
        </w:rPr>
        <w:tab/>
      </w:r>
      <w:r>
        <w:rPr>
          <w:rFonts w:ascii="Courier New" w:hAnsi="Courier New" w:cs="Courier New"/>
          <w:lang w:val="da-DK"/>
        </w:rPr>
        <w:tab/>
      </w:r>
      <w:r>
        <w:rPr>
          <w:rFonts w:ascii="Courier New" w:hAnsi="Courier New" w:cs="Courier New"/>
          <w:lang w:val="da-DK"/>
        </w:rPr>
        <w:tab/>
      </w:r>
      <w:r w:rsidR="000B349F" w:rsidRPr="000B349F">
        <w:rPr>
          <w:rFonts w:ascii="Courier New" w:hAnsi="Courier New" w:cs="Courier New"/>
          <w:lang w:val="da-DK"/>
          <w:rPrChange w:id="329" w:author="User" w:date="2011-02-28T07:38:00Z">
            <w:rPr>
              <w:rFonts w:ascii="Courier New" w:hAnsi="Courier New" w:cs="Courier New"/>
            </w:rPr>
          </w:rPrChange>
        </w:rPr>
        <w:t>for(int i=n-1;i&gt;1;i--)</w:t>
      </w:r>
      <w:r>
        <w:rPr>
          <w:rFonts w:ascii="Courier New" w:hAnsi="Courier New" w:cs="Courier New"/>
          <w:lang w:val="da-DK"/>
        </w:rPr>
        <w:t>{</w:t>
      </w:r>
    </w:p>
    <w:p w:rsidR="00370870" w:rsidRPr="005C32A9" w:rsidRDefault="00370870" w:rsidP="005C32A9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da-DK"/>
        </w:rPr>
        <w:tab/>
      </w:r>
      <w:r>
        <w:rPr>
          <w:rFonts w:ascii="Courier New" w:hAnsi="Courier New" w:cs="Courier New"/>
          <w:lang w:val="da-DK"/>
        </w:rPr>
        <w:tab/>
      </w:r>
      <w:r>
        <w:rPr>
          <w:rFonts w:ascii="Courier New" w:hAnsi="Courier New" w:cs="Courier New"/>
          <w:lang w:val="da-DK"/>
        </w:rPr>
        <w:tab/>
      </w:r>
      <w:r>
        <w:rPr>
          <w:rFonts w:ascii="Courier New" w:hAnsi="Courier New" w:cs="Courier New"/>
          <w:lang w:val="da-DK"/>
        </w:rPr>
        <w:tab/>
      </w:r>
      <w:proofErr w:type="gramStart"/>
      <w:r w:rsidRPr="005C32A9">
        <w:rPr>
          <w:rFonts w:ascii="Courier New" w:hAnsi="Courier New" w:cs="Courier New"/>
        </w:rPr>
        <w:t>if(</w:t>
      </w:r>
      <w:proofErr w:type="spellStart"/>
      <w:proofErr w:type="gramEnd"/>
      <w:r w:rsidRPr="005C32A9">
        <w:rPr>
          <w:rFonts w:ascii="Courier New" w:hAnsi="Courier New" w:cs="Courier New"/>
        </w:rPr>
        <w:t>n%i</w:t>
      </w:r>
      <w:proofErr w:type="spellEnd"/>
      <w:r w:rsidRPr="005C32A9">
        <w:rPr>
          <w:rFonts w:ascii="Courier New" w:hAnsi="Courier New" w:cs="Courier New"/>
        </w:rPr>
        <w:t>==0){</w:t>
      </w:r>
    </w:p>
    <w:p w:rsidR="00370870" w:rsidRPr="005C32A9" w:rsidRDefault="00370870" w:rsidP="005C32A9">
      <w:pPr>
        <w:rPr>
          <w:rFonts w:ascii="Courier New" w:hAnsi="Courier New" w:cs="Courier New"/>
        </w:rPr>
      </w:pPr>
      <w:r w:rsidRPr="005C32A9">
        <w:rPr>
          <w:rFonts w:ascii="Courier New" w:hAnsi="Courier New" w:cs="Courier New"/>
        </w:rPr>
        <w:tab/>
      </w:r>
      <w:r w:rsidRPr="005C32A9">
        <w:rPr>
          <w:rFonts w:ascii="Courier New" w:hAnsi="Courier New" w:cs="Courier New"/>
        </w:rPr>
        <w:tab/>
      </w:r>
      <w:r w:rsidRPr="005C32A9">
        <w:rPr>
          <w:rFonts w:ascii="Courier New" w:hAnsi="Courier New" w:cs="Courier New"/>
        </w:rPr>
        <w:tab/>
      </w:r>
      <w:r w:rsidRPr="005C32A9">
        <w:rPr>
          <w:rFonts w:ascii="Courier New" w:hAnsi="Courier New" w:cs="Courier New"/>
        </w:rPr>
        <w:tab/>
      </w:r>
      <w:r w:rsidRPr="005C32A9">
        <w:rPr>
          <w:rFonts w:ascii="Courier New" w:hAnsi="Courier New" w:cs="Courier New"/>
        </w:rPr>
        <w:tab/>
      </w:r>
      <w:proofErr w:type="gramStart"/>
      <w:r w:rsidRPr="005C32A9"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________(3)________</w:t>
      </w:r>
      <w:r w:rsidRPr="005C32A9">
        <w:rPr>
          <w:rFonts w:ascii="Courier New" w:hAnsi="Courier New" w:cs="Courier New"/>
        </w:rPr>
        <w:t>)</w:t>
      </w:r>
    </w:p>
    <w:p w:rsidR="00370870" w:rsidRPr="005C32A9" w:rsidRDefault="00370870" w:rsidP="005C32A9">
      <w:pPr>
        <w:rPr>
          <w:rFonts w:ascii="Courier New" w:hAnsi="Courier New" w:cs="Courier New"/>
        </w:rPr>
      </w:pPr>
      <w:r w:rsidRPr="005C32A9">
        <w:rPr>
          <w:rFonts w:ascii="Courier New" w:hAnsi="Courier New" w:cs="Courier New"/>
        </w:rPr>
        <w:tab/>
      </w:r>
      <w:r w:rsidRPr="005C32A9">
        <w:rPr>
          <w:rFonts w:ascii="Courier New" w:hAnsi="Courier New" w:cs="Courier New"/>
        </w:rPr>
        <w:tab/>
      </w:r>
      <w:r w:rsidRPr="005C32A9">
        <w:rPr>
          <w:rFonts w:ascii="Courier New" w:hAnsi="Courier New" w:cs="Courier New"/>
        </w:rPr>
        <w:tab/>
      </w:r>
      <w:r w:rsidRPr="005C32A9">
        <w:rPr>
          <w:rFonts w:ascii="Courier New" w:hAnsi="Courier New" w:cs="Courier New"/>
        </w:rPr>
        <w:tab/>
      </w:r>
      <w:r w:rsidRPr="005C32A9">
        <w:rPr>
          <w:rFonts w:ascii="Courier New" w:hAnsi="Courier New" w:cs="Courier New"/>
        </w:rPr>
        <w:tab/>
      </w:r>
      <w:r w:rsidRPr="005C32A9">
        <w:rPr>
          <w:rFonts w:ascii="Courier New" w:hAnsi="Courier New" w:cs="Courier New"/>
        </w:rPr>
        <w:tab/>
      </w:r>
      <w:proofErr w:type="gramStart"/>
      <w:r w:rsidRPr="005C32A9">
        <w:rPr>
          <w:rFonts w:ascii="Courier New" w:hAnsi="Courier New" w:cs="Courier New"/>
        </w:rPr>
        <w:t>return</w:t>
      </w:r>
      <w:proofErr w:type="gramEnd"/>
      <w:r w:rsidRPr="005C32A9">
        <w:rPr>
          <w:rFonts w:ascii="Courier New" w:hAnsi="Courier New" w:cs="Courier New"/>
        </w:rPr>
        <w:t xml:space="preserve"> </w:t>
      </w:r>
      <w:proofErr w:type="spellStart"/>
      <w:r w:rsidRPr="005C32A9">
        <w:rPr>
          <w:rFonts w:ascii="Courier New" w:hAnsi="Courier New" w:cs="Courier New"/>
        </w:rPr>
        <w:t>i</w:t>
      </w:r>
      <w:proofErr w:type="spellEnd"/>
      <w:r w:rsidRPr="005C32A9">
        <w:rPr>
          <w:rFonts w:ascii="Courier New" w:hAnsi="Courier New" w:cs="Courier New"/>
        </w:rPr>
        <w:t>;</w:t>
      </w:r>
    </w:p>
    <w:p w:rsidR="00370870" w:rsidRPr="005C32A9" w:rsidRDefault="00370870" w:rsidP="005C32A9">
      <w:pPr>
        <w:rPr>
          <w:rFonts w:ascii="Courier New" w:hAnsi="Courier New" w:cs="Courier New"/>
        </w:rPr>
      </w:pPr>
      <w:r w:rsidRPr="005C32A9">
        <w:rPr>
          <w:rFonts w:ascii="Courier New" w:hAnsi="Courier New" w:cs="Courier New"/>
        </w:rPr>
        <w:tab/>
      </w:r>
      <w:r w:rsidRPr="005C32A9">
        <w:rPr>
          <w:rFonts w:ascii="Courier New" w:hAnsi="Courier New" w:cs="Courier New"/>
        </w:rPr>
        <w:tab/>
      </w:r>
      <w:r w:rsidRPr="005C32A9">
        <w:rPr>
          <w:rFonts w:ascii="Courier New" w:hAnsi="Courier New" w:cs="Courier New"/>
        </w:rPr>
        <w:tab/>
      </w:r>
      <w:r w:rsidRPr="005C32A9">
        <w:rPr>
          <w:rFonts w:ascii="Courier New" w:hAnsi="Courier New" w:cs="Courier New"/>
        </w:rPr>
        <w:tab/>
        <w:t>}</w:t>
      </w:r>
    </w:p>
    <w:p w:rsidR="00370870" w:rsidRPr="005C32A9" w:rsidRDefault="00370870" w:rsidP="005C32A9">
      <w:pPr>
        <w:rPr>
          <w:rFonts w:ascii="Courier New" w:hAnsi="Courier New" w:cs="Courier New"/>
        </w:rPr>
      </w:pPr>
      <w:r w:rsidRPr="005C32A9">
        <w:rPr>
          <w:rFonts w:ascii="Courier New" w:hAnsi="Courier New" w:cs="Courier New"/>
        </w:rPr>
        <w:tab/>
      </w:r>
      <w:r w:rsidRPr="005C32A9">
        <w:rPr>
          <w:rFonts w:ascii="Courier New" w:hAnsi="Courier New" w:cs="Courier New"/>
        </w:rPr>
        <w:tab/>
      </w:r>
      <w:r w:rsidRPr="005C32A9">
        <w:rPr>
          <w:rFonts w:ascii="Courier New" w:hAnsi="Courier New" w:cs="Courier New"/>
        </w:rPr>
        <w:tab/>
        <w:t>}</w:t>
      </w:r>
    </w:p>
    <w:p w:rsidR="00370870" w:rsidRPr="005C32A9" w:rsidRDefault="00370870" w:rsidP="005C32A9">
      <w:pPr>
        <w:rPr>
          <w:rFonts w:ascii="Courier New" w:hAnsi="Courier New" w:cs="Courier New"/>
        </w:rPr>
      </w:pPr>
      <w:r w:rsidRPr="005C32A9">
        <w:rPr>
          <w:rFonts w:ascii="Courier New" w:hAnsi="Courier New" w:cs="Courier New"/>
        </w:rPr>
        <w:tab/>
      </w:r>
      <w:r w:rsidRPr="005C32A9">
        <w:rPr>
          <w:rFonts w:ascii="Courier New" w:hAnsi="Courier New" w:cs="Courier New"/>
        </w:rPr>
        <w:tab/>
        <w:t>}</w:t>
      </w:r>
    </w:p>
    <w:p w:rsidR="00370870" w:rsidRPr="005C32A9" w:rsidRDefault="00370870" w:rsidP="005C32A9">
      <w:pPr>
        <w:rPr>
          <w:rFonts w:ascii="Courier New" w:hAnsi="Courier New" w:cs="Courier New"/>
        </w:rPr>
      </w:pPr>
      <w:r w:rsidRPr="005C32A9">
        <w:rPr>
          <w:rFonts w:ascii="Courier New" w:hAnsi="Courier New" w:cs="Courier New"/>
        </w:rPr>
        <w:tab/>
        <w:t>}</w:t>
      </w:r>
    </w:p>
    <w:p w:rsidR="00370870" w:rsidRDefault="00370870" w:rsidP="005C32A9">
      <w:pPr>
        <w:rPr>
          <w:rFonts w:ascii="Courier New" w:hAnsi="Courier New" w:cs="Courier New"/>
        </w:rPr>
      </w:pPr>
      <w:r w:rsidRPr="005C32A9">
        <w:rPr>
          <w:rFonts w:ascii="Courier New" w:hAnsi="Courier New" w:cs="Courier New"/>
        </w:rPr>
        <w:t>}</w:t>
      </w:r>
    </w:p>
    <w:p w:rsidR="00370870" w:rsidRDefault="00370870" w:rsidP="00E62CCF">
      <w:pPr>
        <w:rPr>
          <w:rFonts w:ascii="Courier New" w:hAnsi="Courier New" w:cs="Courier New"/>
        </w:rPr>
      </w:pPr>
    </w:p>
    <w:p w:rsidR="00370870" w:rsidRDefault="00370870" w:rsidP="00E62CCF">
      <w:pPr>
        <w:rPr>
          <w:rFonts w:ascii="Courier New" w:hAnsi="Courier New" w:cs="Courier New"/>
        </w:rPr>
      </w:pPr>
    </w:p>
    <w:p w:rsidR="00370870" w:rsidRDefault="00370870" w:rsidP="00E62CCF">
      <w:pPr>
        <w:rPr>
          <w:rFonts w:ascii="Courier New" w:hAnsi="Courier New" w:cs="Courier New"/>
        </w:rPr>
      </w:pPr>
    </w:p>
    <w:p w:rsidR="00370870" w:rsidRDefault="00370870" w:rsidP="00E62CCF">
      <w:pPr>
        <w:rPr>
          <w:rFonts w:ascii="Courier New" w:hAnsi="Courier New" w:cs="Courier New"/>
        </w:rPr>
      </w:pPr>
    </w:p>
    <w:p w:rsidR="00370870" w:rsidRPr="005C32A9" w:rsidRDefault="00370870" w:rsidP="00E62CCF">
      <w:pPr>
        <w:rPr>
          <w:rFonts w:ascii="Courier New" w:hAnsi="Courier New" w:cs="Courier New"/>
        </w:rPr>
      </w:pPr>
    </w:p>
    <w:p w:rsidR="00370870" w:rsidRDefault="00370870" w:rsidP="001854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3.3 </w:t>
      </w:r>
      <w:r>
        <w:rPr>
          <w:rFonts w:ascii="Courier New" w:hAnsi="Courier New" w:cs="Courier New" w:hint="eastAsia"/>
        </w:rPr>
        <w:t>以下程序统计</w:t>
      </w:r>
      <w:r>
        <w:rPr>
          <w:rFonts w:ascii="Courier New" w:hAnsi="Courier New" w:cs="Courier New"/>
        </w:rPr>
        <w:t>1000</w:t>
      </w:r>
      <w:r>
        <w:rPr>
          <w:rFonts w:ascii="Courier New" w:hAnsi="Courier New" w:cs="Courier New" w:hint="eastAsia"/>
        </w:rPr>
        <w:t>以内的素数并显示在屏幕上，请完善改程序。</w:t>
      </w:r>
    </w:p>
    <w:p w:rsidR="00370870" w:rsidRPr="0003398D" w:rsidRDefault="00370870" w:rsidP="0003398D">
      <w:pPr>
        <w:rPr>
          <w:rFonts w:ascii="Courier New" w:hAnsi="Courier New" w:cs="Courier New"/>
        </w:rPr>
      </w:pPr>
      <w:r w:rsidRPr="0003398D">
        <w:rPr>
          <w:rFonts w:ascii="Courier New" w:hAnsi="Courier New" w:cs="Courier New"/>
        </w:rPr>
        <w:t>#include&lt;</w:t>
      </w:r>
      <w:proofErr w:type="spellStart"/>
      <w:r w:rsidRPr="0003398D">
        <w:rPr>
          <w:rFonts w:ascii="Courier New" w:hAnsi="Courier New" w:cs="Courier New"/>
        </w:rPr>
        <w:t>iostream.h</w:t>
      </w:r>
      <w:proofErr w:type="spellEnd"/>
      <w:r w:rsidRPr="0003398D">
        <w:rPr>
          <w:rFonts w:ascii="Courier New" w:hAnsi="Courier New" w:cs="Courier New"/>
        </w:rPr>
        <w:t>&gt;</w:t>
      </w:r>
    </w:p>
    <w:p w:rsidR="00370870" w:rsidRPr="0003398D" w:rsidRDefault="00370870" w:rsidP="0003398D">
      <w:pPr>
        <w:rPr>
          <w:rFonts w:ascii="Courier New" w:hAnsi="Courier New" w:cs="Courier New"/>
        </w:rPr>
      </w:pPr>
      <w:proofErr w:type="gramStart"/>
      <w:r w:rsidRPr="0003398D">
        <w:rPr>
          <w:rFonts w:ascii="Courier New" w:hAnsi="Courier New" w:cs="Courier New"/>
        </w:rPr>
        <w:t>void</w:t>
      </w:r>
      <w:proofErr w:type="gramEnd"/>
      <w:r w:rsidRPr="0003398D">
        <w:rPr>
          <w:rFonts w:ascii="Courier New" w:hAnsi="Courier New" w:cs="Courier New"/>
        </w:rPr>
        <w:t xml:space="preserve"> main() {</w:t>
      </w:r>
    </w:p>
    <w:p w:rsidR="00370870" w:rsidRPr="0003398D" w:rsidRDefault="00370870" w:rsidP="0003398D">
      <w:pPr>
        <w:rPr>
          <w:rFonts w:ascii="Courier New" w:hAnsi="Courier New" w:cs="Courier New"/>
        </w:rPr>
      </w:pPr>
      <w:r w:rsidRPr="0003398D">
        <w:rPr>
          <w:rFonts w:ascii="Courier New" w:hAnsi="Courier New" w:cs="Courier New"/>
        </w:rPr>
        <w:tab/>
      </w:r>
      <w:proofErr w:type="gramStart"/>
      <w:r w:rsidRPr="0003398D">
        <w:rPr>
          <w:rFonts w:ascii="Courier New" w:hAnsi="Courier New" w:cs="Courier New"/>
        </w:rPr>
        <w:t>const</w:t>
      </w:r>
      <w:proofErr w:type="gramEnd"/>
      <w:r w:rsidRPr="0003398D">
        <w:rPr>
          <w:rFonts w:ascii="Courier New" w:hAnsi="Courier New" w:cs="Courier New"/>
        </w:rPr>
        <w:t xml:space="preserve"> </w:t>
      </w:r>
      <w:proofErr w:type="spellStart"/>
      <w:r w:rsidRPr="0003398D">
        <w:rPr>
          <w:rFonts w:ascii="Courier New" w:hAnsi="Courier New" w:cs="Courier New"/>
        </w:rPr>
        <w:t>int</w:t>
      </w:r>
      <w:proofErr w:type="spellEnd"/>
      <w:r w:rsidRPr="0003398D">
        <w:rPr>
          <w:rFonts w:ascii="Courier New" w:hAnsi="Courier New" w:cs="Courier New"/>
        </w:rPr>
        <w:t xml:space="preserve"> n=1000;</w:t>
      </w:r>
    </w:p>
    <w:p w:rsidR="00370870" w:rsidRPr="0003398D" w:rsidRDefault="00370870" w:rsidP="0003398D">
      <w:pPr>
        <w:rPr>
          <w:rFonts w:ascii="Courier New" w:hAnsi="Courier New" w:cs="Courier New"/>
        </w:rPr>
      </w:pPr>
      <w:r w:rsidRPr="0003398D">
        <w:rPr>
          <w:rFonts w:ascii="Courier New" w:hAnsi="Courier New" w:cs="Courier New"/>
        </w:rPr>
        <w:tab/>
      </w:r>
      <w:proofErr w:type="spellStart"/>
      <w:proofErr w:type="gramStart"/>
      <w:r w:rsidRPr="0003398D">
        <w:rPr>
          <w:rFonts w:ascii="Courier New" w:hAnsi="Courier New" w:cs="Courier New"/>
        </w:rPr>
        <w:t>int</w:t>
      </w:r>
      <w:proofErr w:type="spellEnd"/>
      <w:proofErr w:type="gramEnd"/>
      <w:r w:rsidRPr="0003398D">
        <w:rPr>
          <w:rFonts w:ascii="Courier New" w:hAnsi="Courier New" w:cs="Courier New"/>
        </w:rPr>
        <w:t xml:space="preserve"> sieve[n+1];</w:t>
      </w:r>
      <w:r w:rsidRPr="0003398D">
        <w:rPr>
          <w:rFonts w:ascii="Courier New" w:hAnsi="Courier New" w:cs="Courier New"/>
        </w:rPr>
        <w:tab/>
      </w:r>
      <w:r w:rsidRPr="0003398D">
        <w:rPr>
          <w:rFonts w:ascii="Courier New" w:hAnsi="Courier New" w:cs="Courier New"/>
        </w:rPr>
        <w:tab/>
      </w:r>
    </w:p>
    <w:p w:rsidR="00370870" w:rsidRPr="00370870" w:rsidRDefault="00370870" w:rsidP="0003398D">
      <w:pPr>
        <w:rPr>
          <w:rFonts w:ascii="Courier New" w:hAnsi="Courier New" w:cs="Courier New"/>
          <w:lang w:val="da-DK"/>
          <w:rPrChange w:id="330" w:author="sony" w:date="2013-01-09T09:46:00Z">
            <w:rPr>
              <w:rFonts w:ascii="Courier New" w:hAnsi="Courier New" w:cs="Courier New"/>
            </w:rPr>
          </w:rPrChange>
        </w:rPr>
      </w:pPr>
      <w:r w:rsidRPr="0003398D">
        <w:rPr>
          <w:rFonts w:ascii="Courier New" w:hAnsi="Courier New" w:cs="Courier New"/>
        </w:rPr>
        <w:tab/>
      </w:r>
      <w:r w:rsidR="000B349F" w:rsidRPr="000B349F">
        <w:rPr>
          <w:rFonts w:ascii="Courier New" w:hAnsi="Courier New" w:cs="Courier New"/>
          <w:lang w:val="da-DK"/>
          <w:rPrChange w:id="331" w:author="sony" w:date="2013-01-09T09:46:00Z">
            <w:rPr>
              <w:rFonts w:ascii="Courier New" w:hAnsi="Courier New" w:cs="Courier New"/>
            </w:rPr>
          </w:rPrChange>
        </w:rPr>
        <w:t xml:space="preserve">for(int j=1; j&lt;n+1; j++)  </w:t>
      </w:r>
    </w:p>
    <w:p w:rsidR="00370870" w:rsidRPr="0003398D" w:rsidRDefault="000B349F" w:rsidP="0003398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da-DK"/>
        </w:rPr>
        <w:tab/>
      </w:r>
      <w:r>
        <w:rPr>
          <w:rFonts w:ascii="Courier New" w:hAnsi="Courier New" w:cs="Courier New"/>
          <w:lang w:val="da-DK"/>
        </w:rPr>
        <w:tab/>
      </w:r>
      <w:proofErr w:type="gramStart"/>
      <w:r w:rsidR="00370870" w:rsidRPr="0003398D">
        <w:rPr>
          <w:rFonts w:ascii="Courier New" w:hAnsi="Courier New" w:cs="Courier New"/>
        </w:rPr>
        <w:t>sieve[</w:t>
      </w:r>
      <w:proofErr w:type="gramEnd"/>
      <w:r w:rsidR="00370870" w:rsidRPr="0003398D">
        <w:rPr>
          <w:rFonts w:ascii="Courier New" w:hAnsi="Courier New" w:cs="Courier New"/>
        </w:rPr>
        <w:t>j]=j;</w:t>
      </w:r>
      <w:r w:rsidR="00370870" w:rsidRPr="0003398D">
        <w:rPr>
          <w:rFonts w:ascii="Courier New" w:hAnsi="Courier New" w:cs="Courier New"/>
        </w:rPr>
        <w:tab/>
      </w:r>
      <w:r w:rsidR="00370870" w:rsidRPr="0003398D">
        <w:rPr>
          <w:rFonts w:ascii="Courier New" w:hAnsi="Courier New" w:cs="Courier New"/>
        </w:rPr>
        <w:tab/>
      </w:r>
    </w:p>
    <w:p w:rsidR="00370870" w:rsidRPr="0003398D" w:rsidRDefault="00370870" w:rsidP="0003398D">
      <w:pPr>
        <w:rPr>
          <w:rFonts w:ascii="Courier New" w:hAnsi="Courier New" w:cs="Courier New"/>
        </w:rPr>
      </w:pPr>
      <w:r w:rsidRPr="0003398D">
        <w:rPr>
          <w:rFonts w:ascii="Courier New" w:hAnsi="Courier New" w:cs="Courier New"/>
        </w:rPr>
        <w:tab/>
      </w:r>
      <w:proofErr w:type="spellStart"/>
      <w:proofErr w:type="gramStart"/>
      <w:r w:rsidRPr="0003398D">
        <w:rPr>
          <w:rFonts w:ascii="Courier New" w:hAnsi="Courier New" w:cs="Courier New"/>
        </w:rPr>
        <w:t>int</w:t>
      </w:r>
      <w:proofErr w:type="spellEnd"/>
      <w:proofErr w:type="gramEnd"/>
      <w:r w:rsidRPr="0003398D">
        <w:rPr>
          <w:rFonts w:ascii="Courier New" w:hAnsi="Courier New" w:cs="Courier New"/>
        </w:rPr>
        <w:t xml:space="preserve"> </w:t>
      </w:r>
      <w:proofErr w:type="spellStart"/>
      <w:r w:rsidRPr="0003398D">
        <w:rPr>
          <w:rFonts w:ascii="Courier New" w:hAnsi="Courier New" w:cs="Courier New"/>
        </w:rPr>
        <w:t>i</w:t>
      </w:r>
      <w:proofErr w:type="spellEnd"/>
      <w:r w:rsidRPr="0003398D">
        <w:rPr>
          <w:rFonts w:ascii="Courier New" w:hAnsi="Courier New" w:cs="Courier New"/>
        </w:rPr>
        <w:t>=1, count=0;</w:t>
      </w:r>
    </w:p>
    <w:p w:rsidR="00370870" w:rsidRPr="0003398D" w:rsidRDefault="00370870" w:rsidP="0003398D">
      <w:pPr>
        <w:rPr>
          <w:rFonts w:ascii="Courier New" w:hAnsi="Courier New" w:cs="Courier New"/>
        </w:rPr>
      </w:pPr>
      <w:r w:rsidRPr="0003398D">
        <w:rPr>
          <w:rFonts w:ascii="Courier New" w:hAnsi="Courier New" w:cs="Courier New"/>
        </w:rPr>
        <w:tab/>
      </w:r>
      <w:proofErr w:type="gramStart"/>
      <w:r w:rsidRPr="0003398D"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_______(1)_______</w:t>
      </w:r>
      <w:r w:rsidRPr="0003398D">
        <w:rPr>
          <w:rFonts w:ascii="Courier New" w:hAnsi="Courier New" w:cs="Courier New"/>
        </w:rPr>
        <w:t>) {</w:t>
      </w:r>
    </w:p>
    <w:p w:rsidR="00370870" w:rsidRPr="0003398D" w:rsidRDefault="00370870" w:rsidP="0003398D">
      <w:pPr>
        <w:rPr>
          <w:rFonts w:ascii="Courier New" w:hAnsi="Courier New" w:cs="Courier New"/>
        </w:rPr>
      </w:pPr>
      <w:r w:rsidRPr="0003398D">
        <w:rPr>
          <w:rFonts w:ascii="Courier New" w:hAnsi="Courier New" w:cs="Courier New"/>
        </w:rPr>
        <w:tab/>
      </w:r>
      <w:r w:rsidRPr="0003398D">
        <w:rPr>
          <w:rFonts w:ascii="Courier New" w:hAnsi="Courier New" w:cs="Courier New"/>
        </w:rPr>
        <w:tab/>
      </w:r>
      <w:proofErr w:type="spellStart"/>
      <w:proofErr w:type="gramStart"/>
      <w:r w:rsidRPr="0003398D">
        <w:rPr>
          <w:rFonts w:ascii="Courier New" w:hAnsi="Courier New" w:cs="Courier New"/>
        </w:rPr>
        <w:t>i</w:t>
      </w:r>
      <w:proofErr w:type="spellEnd"/>
      <w:proofErr w:type="gramEnd"/>
      <w:r w:rsidRPr="0003398D">
        <w:rPr>
          <w:rFonts w:ascii="Courier New" w:hAnsi="Courier New" w:cs="Courier New"/>
        </w:rPr>
        <w:t>++;</w:t>
      </w:r>
    </w:p>
    <w:p w:rsidR="00370870" w:rsidRPr="0003398D" w:rsidRDefault="00370870" w:rsidP="0003398D">
      <w:pPr>
        <w:rPr>
          <w:rFonts w:ascii="Courier New" w:hAnsi="Courier New" w:cs="Courier New"/>
        </w:rPr>
      </w:pPr>
      <w:r w:rsidRPr="0003398D">
        <w:rPr>
          <w:rFonts w:ascii="Courier New" w:hAnsi="Courier New" w:cs="Courier New"/>
        </w:rPr>
        <w:tab/>
      </w:r>
      <w:r w:rsidRPr="0003398D">
        <w:rPr>
          <w:rFonts w:ascii="Courier New" w:hAnsi="Courier New" w:cs="Courier New"/>
        </w:rPr>
        <w:tab/>
      </w:r>
      <w:proofErr w:type="gramStart"/>
      <w:r w:rsidRPr="0003398D">
        <w:rPr>
          <w:rFonts w:ascii="Courier New" w:hAnsi="Courier New" w:cs="Courier New"/>
        </w:rPr>
        <w:t>if(</w:t>
      </w:r>
      <w:proofErr w:type="gramEnd"/>
      <w:r w:rsidRPr="0003398D">
        <w:rPr>
          <w:rFonts w:ascii="Courier New" w:hAnsi="Courier New" w:cs="Courier New"/>
        </w:rPr>
        <w:t>sieve[</w:t>
      </w:r>
      <w:proofErr w:type="spellStart"/>
      <w:r w:rsidRPr="0003398D">
        <w:rPr>
          <w:rFonts w:ascii="Courier New" w:hAnsi="Courier New" w:cs="Courier New"/>
        </w:rPr>
        <w:t>i</w:t>
      </w:r>
      <w:proofErr w:type="spellEnd"/>
      <w:r w:rsidRPr="0003398D">
        <w:rPr>
          <w:rFonts w:ascii="Courier New" w:hAnsi="Courier New" w:cs="Courier New"/>
        </w:rPr>
        <w:t>]!=0 ){</w:t>
      </w:r>
      <w:r w:rsidRPr="0003398D">
        <w:rPr>
          <w:rFonts w:ascii="Courier New" w:hAnsi="Courier New" w:cs="Courier New"/>
        </w:rPr>
        <w:tab/>
      </w:r>
    </w:p>
    <w:p w:rsidR="00370870" w:rsidRPr="0003398D" w:rsidRDefault="00370870" w:rsidP="0003398D">
      <w:pPr>
        <w:rPr>
          <w:rFonts w:ascii="Courier New" w:hAnsi="Courier New" w:cs="Courier New"/>
        </w:rPr>
      </w:pPr>
      <w:r w:rsidRPr="0003398D">
        <w:rPr>
          <w:rFonts w:ascii="Courier New" w:hAnsi="Courier New" w:cs="Courier New"/>
        </w:rPr>
        <w:tab/>
      </w:r>
      <w:r w:rsidRPr="0003398D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03398D">
        <w:rPr>
          <w:rFonts w:ascii="Courier New" w:hAnsi="Courier New" w:cs="Courier New"/>
        </w:rPr>
        <w:t>cout</w:t>
      </w:r>
      <w:proofErr w:type="spellEnd"/>
      <w:proofErr w:type="gramEnd"/>
      <w:r w:rsidRPr="0003398D">
        <w:rPr>
          <w:rFonts w:ascii="Courier New" w:hAnsi="Courier New" w:cs="Courier New"/>
        </w:rPr>
        <w:t>&lt;&lt;" "&lt;&lt;sieve[</w:t>
      </w:r>
      <w:proofErr w:type="spellStart"/>
      <w:r w:rsidRPr="0003398D">
        <w:rPr>
          <w:rFonts w:ascii="Courier New" w:hAnsi="Courier New" w:cs="Courier New"/>
        </w:rPr>
        <w:t>i</w:t>
      </w:r>
      <w:proofErr w:type="spellEnd"/>
      <w:r w:rsidRPr="0003398D">
        <w:rPr>
          <w:rFonts w:ascii="Courier New" w:hAnsi="Courier New" w:cs="Courier New"/>
        </w:rPr>
        <w:t>];</w:t>
      </w:r>
    </w:p>
    <w:p w:rsidR="00370870" w:rsidRPr="0003398D" w:rsidRDefault="00370870" w:rsidP="0003398D">
      <w:pPr>
        <w:rPr>
          <w:rFonts w:ascii="Courier New" w:hAnsi="Courier New" w:cs="Courier New"/>
        </w:rPr>
      </w:pPr>
      <w:r w:rsidRPr="0003398D">
        <w:rPr>
          <w:rFonts w:ascii="Courier New" w:hAnsi="Courier New" w:cs="Courier New"/>
        </w:rPr>
        <w:t xml:space="preserve">     </w:t>
      </w:r>
      <w:r w:rsidRPr="0003398D">
        <w:rPr>
          <w:rFonts w:ascii="Courier New" w:hAnsi="Courier New" w:cs="Courier New"/>
        </w:rPr>
        <w:tab/>
        <w:t xml:space="preserve">   </w:t>
      </w:r>
      <w:r>
        <w:rPr>
          <w:rFonts w:ascii="Courier New" w:hAnsi="Courier New" w:cs="Courier New"/>
        </w:rPr>
        <w:t>______</w:t>
      </w:r>
      <w:proofErr w:type="gramStart"/>
      <w:r>
        <w:rPr>
          <w:rFonts w:ascii="Courier New" w:hAnsi="Courier New" w:cs="Courier New"/>
        </w:rPr>
        <w:t>_(</w:t>
      </w:r>
      <w:proofErr w:type="gramEnd"/>
      <w:r>
        <w:rPr>
          <w:rFonts w:ascii="Courier New" w:hAnsi="Courier New" w:cs="Courier New"/>
        </w:rPr>
        <w:t>2)________</w:t>
      </w:r>
      <w:r w:rsidRPr="0003398D">
        <w:rPr>
          <w:rFonts w:ascii="Courier New" w:hAnsi="Courier New" w:cs="Courier New"/>
        </w:rPr>
        <w:t>;</w:t>
      </w:r>
    </w:p>
    <w:p w:rsidR="00370870" w:rsidRPr="0003398D" w:rsidRDefault="00370870" w:rsidP="0003398D">
      <w:pPr>
        <w:rPr>
          <w:rFonts w:ascii="Courier New" w:hAnsi="Courier New" w:cs="Courier New"/>
        </w:rPr>
      </w:pPr>
      <w:r w:rsidRPr="0003398D">
        <w:rPr>
          <w:rFonts w:ascii="Courier New" w:hAnsi="Courier New" w:cs="Courier New"/>
        </w:rPr>
        <w:tab/>
      </w:r>
      <w:r w:rsidRPr="0003398D">
        <w:rPr>
          <w:rFonts w:ascii="Courier New" w:hAnsi="Courier New" w:cs="Courier New"/>
        </w:rPr>
        <w:tab/>
      </w:r>
      <w:proofErr w:type="gramStart"/>
      <w:r w:rsidRPr="0003398D">
        <w:rPr>
          <w:rFonts w:ascii="Courier New" w:hAnsi="Courier New" w:cs="Courier New"/>
        </w:rPr>
        <w:t>if(</w:t>
      </w:r>
      <w:proofErr w:type="gramEnd"/>
      <w:r w:rsidRPr="0003398D">
        <w:rPr>
          <w:rFonts w:ascii="Courier New" w:hAnsi="Courier New" w:cs="Courier New"/>
        </w:rPr>
        <w:t>count%15==0)</w:t>
      </w:r>
    </w:p>
    <w:p w:rsidR="00370870" w:rsidRPr="0003398D" w:rsidRDefault="00370870" w:rsidP="0003398D">
      <w:pPr>
        <w:rPr>
          <w:rFonts w:ascii="Courier New" w:hAnsi="Courier New" w:cs="Courier New"/>
        </w:rPr>
      </w:pPr>
      <w:r w:rsidRPr="0003398D">
        <w:rPr>
          <w:rFonts w:ascii="Courier New" w:hAnsi="Courier New" w:cs="Courier New"/>
        </w:rPr>
        <w:tab/>
      </w:r>
      <w:r w:rsidRPr="0003398D">
        <w:rPr>
          <w:rFonts w:ascii="Courier New" w:hAnsi="Courier New" w:cs="Courier New"/>
        </w:rPr>
        <w:tab/>
      </w:r>
      <w:r w:rsidRPr="0003398D">
        <w:rPr>
          <w:rFonts w:ascii="Courier New" w:hAnsi="Courier New" w:cs="Courier New"/>
        </w:rPr>
        <w:tab/>
      </w:r>
      <w:proofErr w:type="spellStart"/>
      <w:proofErr w:type="gramStart"/>
      <w:r w:rsidRPr="0003398D">
        <w:rPr>
          <w:rFonts w:ascii="Courier New" w:hAnsi="Courier New" w:cs="Courier New"/>
        </w:rPr>
        <w:t>cout</w:t>
      </w:r>
      <w:proofErr w:type="spellEnd"/>
      <w:proofErr w:type="gramEnd"/>
      <w:r w:rsidRPr="0003398D">
        <w:rPr>
          <w:rFonts w:ascii="Courier New" w:hAnsi="Courier New" w:cs="Courier New"/>
        </w:rPr>
        <w:t>&lt;&lt;</w:t>
      </w:r>
      <w:proofErr w:type="spellStart"/>
      <w:r w:rsidRPr="0003398D">
        <w:rPr>
          <w:rFonts w:ascii="Courier New" w:hAnsi="Courier New" w:cs="Courier New"/>
        </w:rPr>
        <w:t>endl</w:t>
      </w:r>
      <w:proofErr w:type="spellEnd"/>
      <w:r w:rsidRPr="0003398D">
        <w:rPr>
          <w:rFonts w:ascii="Courier New" w:hAnsi="Courier New" w:cs="Courier New"/>
        </w:rPr>
        <w:t>;</w:t>
      </w:r>
      <w:r w:rsidRPr="0003398D">
        <w:rPr>
          <w:rFonts w:ascii="Courier New" w:hAnsi="Courier New" w:cs="Courier New"/>
        </w:rPr>
        <w:tab/>
      </w:r>
    </w:p>
    <w:p w:rsidR="00370870" w:rsidRPr="0003398D" w:rsidRDefault="00370870" w:rsidP="000339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proofErr w:type="gramStart"/>
      <w:r w:rsidRPr="0003398D"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_________(3)_________</w:t>
      </w:r>
      <w:r w:rsidRPr="0003398D">
        <w:rPr>
          <w:rFonts w:ascii="Courier New" w:hAnsi="Courier New" w:cs="Courier New"/>
        </w:rPr>
        <w:t>)</w:t>
      </w:r>
    </w:p>
    <w:p w:rsidR="00370870" w:rsidRPr="0003398D" w:rsidRDefault="00370870" w:rsidP="0003398D">
      <w:pPr>
        <w:rPr>
          <w:rFonts w:ascii="Courier New" w:hAnsi="Courier New" w:cs="Courier New"/>
        </w:rPr>
      </w:pPr>
      <w:r w:rsidRPr="0003398D">
        <w:rPr>
          <w:rFonts w:ascii="Courier New" w:hAnsi="Courier New" w:cs="Courier New"/>
        </w:rPr>
        <w:tab/>
      </w:r>
      <w:r w:rsidRPr="0003398D">
        <w:rPr>
          <w:rFonts w:ascii="Courier New" w:hAnsi="Courier New" w:cs="Courier New"/>
        </w:rPr>
        <w:tab/>
      </w:r>
      <w:r w:rsidRPr="0003398D">
        <w:rPr>
          <w:rFonts w:ascii="Courier New" w:hAnsi="Courier New" w:cs="Courier New"/>
        </w:rPr>
        <w:tab/>
      </w:r>
      <w:proofErr w:type="gramStart"/>
      <w:r w:rsidRPr="0003398D">
        <w:rPr>
          <w:rFonts w:ascii="Courier New" w:hAnsi="Courier New" w:cs="Courier New"/>
        </w:rPr>
        <w:t>sieve[</w:t>
      </w:r>
      <w:proofErr w:type="gramEnd"/>
      <w:r w:rsidRPr="0003398D">
        <w:rPr>
          <w:rFonts w:ascii="Courier New" w:hAnsi="Courier New" w:cs="Courier New"/>
        </w:rPr>
        <w:t xml:space="preserve">k]=0; </w:t>
      </w:r>
    </w:p>
    <w:p w:rsidR="00370870" w:rsidRPr="0003398D" w:rsidRDefault="00370870" w:rsidP="0003398D">
      <w:pPr>
        <w:rPr>
          <w:rFonts w:ascii="Courier New" w:hAnsi="Courier New" w:cs="Courier New"/>
        </w:rPr>
      </w:pPr>
      <w:r w:rsidRPr="0003398D">
        <w:rPr>
          <w:rFonts w:ascii="Courier New" w:hAnsi="Courier New" w:cs="Courier New"/>
        </w:rPr>
        <w:tab/>
      </w:r>
      <w:r w:rsidRPr="0003398D">
        <w:rPr>
          <w:rFonts w:ascii="Courier New" w:hAnsi="Courier New" w:cs="Courier New"/>
        </w:rPr>
        <w:tab/>
        <w:t xml:space="preserve">}   </w:t>
      </w:r>
      <w:r w:rsidRPr="0003398D">
        <w:rPr>
          <w:rFonts w:ascii="Courier New" w:hAnsi="Courier New" w:cs="Courier New"/>
        </w:rPr>
        <w:tab/>
      </w:r>
      <w:r w:rsidRPr="0003398D">
        <w:rPr>
          <w:rFonts w:ascii="Courier New" w:hAnsi="Courier New" w:cs="Courier New"/>
        </w:rPr>
        <w:tab/>
      </w:r>
    </w:p>
    <w:p w:rsidR="00370870" w:rsidRPr="0003398D" w:rsidRDefault="00370870" w:rsidP="0003398D">
      <w:pPr>
        <w:rPr>
          <w:rFonts w:ascii="Courier New" w:hAnsi="Courier New" w:cs="Courier New"/>
        </w:rPr>
      </w:pPr>
      <w:r w:rsidRPr="0003398D">
        <w:rPr>
          <w:rFonts w:ascii="Courier New" w:hAnsi="Courier New" w:cs="Courier New"/>
        </w:rPr>
        <w:tab/>
        <w:t>}</w:t>
      </w:r>
      <w:r w:rsidRPr="0003398D">
        <w:rPr>
          <w:rFonts w:ascii="Courier New" w:hAnsi="Courier New" w:cs="Courier New"/>
        </w:rPr>
        <w:tab/>
      </w:r>
      <w:r w:rsidRPr="0003398D">
        <w:rPr>
          <w:rFonts w:ascii="Courier New" w:hAnsi="Courier New" w:cs="Courier New"/>
        </w:rPr>
        <w:tab/>
      </w:r>
      <w:r w:rsidRPr="0003398D">
        <w:rPr>
          <w:rFonts w:ascii="Courier New" w:hAnsi="Courier New" w:cs="Courier New"/>
        </w:rPr>
        <w:tab/>
      </w:r>
      <w:r w:rsidRPr="0003398D">
        <w:rPr>
          <w:rFonts w:ascii="Courier New" w:hAnsi="Courier New" w:cs="Courier New"/>
        </w:rPr>
        <w:tab/>
        <w:t xml:space="preserve"> </w:t>
      </w:r>
    </w:p>
    <w:p w:rsidR="00370870" w:rsidRPr="0003398D" w:rsidRDefault="00370870" w:rsidP="0003398D">
      <w:pPr>
        <w:rPr>
          <w:rFonts w:ascii="Courier New" w:hAnsi="Courier New" w:cs="Courier New"/>
        </w:rPr>
      </w:pPr>
      <w:r w:rsidRPr="0003398D">
        <w:rPr>
          <w:rFonts w:ascii="Courier New" w:hAnsi="Courier New" w:cs="Courier New"/>
        </w:rPr>
        <w:t xml:space="preserve"> </w:t>
      </w:r>
      <w:r w:rsidRPr="0003398D">
        <w:rPr>
          <w:rFonts w:ascii="Courier New" w:hAnsi="Courier New" w:cs="Courier New"/>
        </w:rPr>
        <w:tab/>
      </w:r>
      <w:proofErr w:type="spellStart"/>
      <w:proofErr w:type="gramStart"/>
      <w:r w:rsidRPr="0003398D">
        <w:rPr>
          <w:rFonts w:ascii="Courier New" w:hAnsi="Courier New" w:cs="Courier New"/>
        </w:rPr>
        <w:t>cout</w:t>
      </w:r>
      <w:proofErr w:type="spellEnd"/>
      <w:proofErr w:type="gramEnd"/>
      <w:r w:rsidRPr="0003398D">
        <w:rPr>
          <w:rFonts w:ascii="Courier New" w:hAnsi="Courier New" w:cs="Courier New"/>
        </w:rPr>
        <w:t>&lt;&lt;</w:t>
      </w:r>
      <w:proofErr w:type="spellStart"/>
      <w:r w:rsidRPr="0003398D">
        <w:rPr>
          <w:rFonts w:ascii="Courier New" w:hAnsi="Courier New" w:cs="Courier New"/>
        </w:rPr>
        <w:t>endl</w:t>
      </w:r>
      <w:proofErr w:type="spellEnd"/>
      <w:r w:rsidRPr="0003398D">
        <w:rPr>
          <w:rFonts w:ascii="Courier New" w:hAnsi="Courier New" w:cs="Courier New"/>
        </w:rPr>
        <w:t>;</w:t>
      </w:r>
    </w:p>
    <w:p w:rsidR="00370870" w:rsidRDefault="00370870" w:rsidP="0003398D">
      <w:pPr>
        <w:rPr>
          <w:rFonts w:ascii="Courier New" w:hAnsi="Courier New" w:cs="Courier New"/>
        </w:rPr>
      </w:pPr>
      <w:r w:rsidRPr="0003398D">
        <w:rPr>
          <w:rFonts w:ascii="Courier New" w:hAnsi="Courier New" w:cs="Courier New"/>
        </w:rPr>
        <w:t>}</w:t>
      </w:r>
      <w:r w:rsidRPr="0003398D">
        <w:rPr>
          <w:rFonts w:ascii="Courier New" w:hAnsi="Courier New" w:cs="Courier New"/>
        </w:rPr>
        <w:tab/>
      </w:r>
      <w:r w:rsidRPr="0003398D">
        <w:rPr>
          <w:rFonts w:ascii="Courier New" w:hAnsi="Courier New" w:cs="Courier New"/>
        </w:rPr>
        <w:tab/>
      </w:r>
      <w:r w:rsidRPr="0003398D">
        <w:rPr>
          <w:rFonts w:ascii="Courier New" w:hAnsi="Courier New" w:cs="Courier New"/>
        </w:rPr>
        <w:tab/>
      </w:r>
      <w:r w:rsidRPr="0003398D">
        <w:rPr>
          <w:rFonts w:ascii="Courier New" w:hAnsi="Courier New" w:cs="Courier New"/>
        </w:rPr>
        <w:tab/>
      </w:r>
    </w:p>
    <w:p w:rsidR="00370870" w:rsidRDefault="00370870" w:rsidP="0003398D">
      <w:pPr>
        <w:rPr>
          <w:rFonts w:ascii="Courier New" w:hAnsi="Courier New" w:cs="Courier New"/>
        </w:rPr>
      </w:pPr>
    </w:p>
    <w:p w:rsidR="00370870" w:rsidRDefault="00370870" w:rsidP="0003398D">
      <w:pPr>
        <w:rPr>
          <w:rFonts w:ascii="Courier New" w:hAnsi="Courier New" w:cs="Courier New"/>
        </w:rPr>
      </w:pPr>
    </w:p>
    <w:p w:rsidR="00370870" w:rsidRDefault="00370870" w:rsidP="0003398D">
      <w:pPr>
        <w:rPr>
          <w:rFonts w:ascii="Courier New" w:hAnsi="Courier New" w:cs="Courier New"/>
        </w:rPr>
      </w:pPr>
    </w:p>
    <w:p w:rsidR="00370870" w:rsidRDefault="00370870" w:rsidP="0003398D">
      <w:pPr>
        <w:rPr>
          <w:rFonts w:ascii="Courier New" w:hAnsi="Courier New" w:cs="Courier New"/>
        </w:rPr>
      </w:pPr>
    </w:p>
    <w:p w:rsidR="00370870" w:rsidRDefault="00370870" w:rsidP="0003398D">
      <w:pPr>
        <w:rPr>
          <w:rFonts w:ascii="Courier New" w:hAnsi="Courier New" w:cs="Courier New"/>
        </w:rPr>
      </w:pPr>
    </w:p>
    <w:p w:rsidR="00370870" w:rsidRDefault="00370870" w:rsidP="0003398D">
      <w:pPr>
        <w:rPr>
          <w:rFonts w:ascii="Courier New" w:hAnsi="Courier New" w:cs="Courier New"/>
        </w:rPr>
      </w:pPr>
    </w:p>
    <w:p w:rsidR="00370870" w:rsidRPr="0003398D" w:rsidRDefault="00370870" w:rsidP="0003398D">
      <w:pPr>
        <w:rPr>
          <w:rFonts w:ascii="Courier New" w:hAnsi="Courier New" w:cs="Courier New"/>
        </w:rPr>
      </w:pPr>
    </w:p>
    <w:p w:rsidR="00370870" w:rsidRDefault="00370870" w:rsidP="001854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3.4 </w:t>
      </w:r>
      <w:r>
        <w:rPr>
          <w:rFonts w:ascii="Courier New" w:hAnsi="Courier New" w:cs="Courier New" w:hint="eastAsia"/>
        </w:rPr>
        <w:t>函数</w:t>
      </w:r>
      <w:r>
        <w:rPr>
          <w:rFonts w:ascii="Courier New" w:hAnsi="Courier New" w:cs="Courier New"/>
        </w:rPr>
        <w:t>Invert</w:t>
      </w:r>
      <w:r>
        <w:rPr>
          <w:rFonts w:ascii="Courier New" w:hAnsi="Courier New" w:cs="Courier New" w:hint="eastAsia"/>
        </w:rPr>
        <w:t>对字符串内容进行颠倒，例如将字符串</w:t>
      </w:r>
      <w:r>
        <w:rPr>
          <w:rFonts w:ascii="Courier New" w:hAnsi="Courier New" w:cs="Courier New"/>
        </w:rPr>
        <w:t>”</w:t>
      </w:r>
      <w:proofErr w:type="spellStart"/>
      <w:r>
        <w:rPr>
          <w:rFonts w:ascii="Courier New" w:hAnsi="Courier New" w:cs="Courier New"/>
        </w:rPr>
        <w:t>abcde</w:t>
      </w:r>
      <w:proofErr w:type="spellEnd"/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变为</w:t>
      </w:r>
      <w:r>
        <w:rPr>
          <w:rFonts w:ascii="Courier New" w:hAnsi="Courier New" w:cs="Courier New"/>
        </w:rPr>
        <w:t>”</w:t>
      </w:r>
      <w:proofErr w:type="spellStart"/>
      <w:r>
        <w:rPr>
          <w:rFonts w:ascii="Courier New" w:hAnsi="Courier New" w:cs="Courier New"/>
        </w:rPr>
        <w:t>edcba</w:t>
      </w:r>
      <w:proofErr w:type="spellEnd"/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，请完善该函数。</w:t>
      </w:r>
    </w:p>
    <w:p w:rsidR="00370870" w:rsidRPr="00B66F88" w:rsidRDefault="00370870" w:rsidP="00B66F88">
      <w:pPr>
        <w:rPr>
          <w:rFonts w:ascii="Courier New" w:hAnsi="Courier New" w:cs="Courier New"/>
        </w:rPr>
      </w:pPr>
      <w:proofErr w:type="gramStart"/>
      <w:r w:rsidRPr="00B66F88">
        <w:rPr>
          <w:rFonts w:ascii="Courier New" w:hAnsi="Courier New" w:cs="Courier New"/>
        </w:rPr>
        <w:t>void</w:t>
      </w:r>
      <w:proofErr w:type="gramEnd"/>
      <w:r w:rsidRPr="00B66F88">
        <w:rPr>
          <w:rFonts w:ascii="Courier New" w:hAnsi="Courier New" w:cs="Courier New"/>
        </w:rPr>
        <w:t xml:space="preserve"> Invert(char </w:t>
      </w:r>
      <w:proofErr w:type="spellStart"/>
      <w:r w:rsidRPr="00B66F88">
        <w:rPr>
          <w:rFonts w:ascii="Courier New" w:hAnsi="Courier New" w:cs="Courier New"/>
        </w:rPr>
        <w:t>str</w:t>
      </w:r>
      <w:proofErr w:type="spellEnd"/>
      <w:r w:rsidRPr="00B66F88">
        <w:rPr>
          <w:rFonts w:ascii="Courier New" w:hAnsi="Courier New" w:cs="Courier New"/>
        </w:rPr>
        <w:t>[])</w:t>
      </w:r>
    </w:p>
    <w:p w:rsidR="00370870" w:rsidRPr="00B66F88" w:rsidRDefault="00370870" w:rsidP="00B66F88">
      <w:pPr>
        <w:rPr>
          <w:rFonts w:ascii="Courier New" w:hAnsi="Courier New" w:cs="Courier New"/>
        </w:rPr>
      </w:pPr>
      <w:r w:rsidRPr="00B66F88">
        <w:rPr>
          <w:rFonts w:ascii="Courier New" w:hAnsi="Courier New" w:cs="Courier New"/>
        </w:rPr>
        <w:t>{</w:t>
      </w:r>
    </w:p>
    <w:p w:rsidR="00370870" w:rsidRPr="00B66F88" w:rsidRDefault="00370870" w:rsidP="00B66F88">
      <w:pPr>
        <w:rPr>
          <w:rFonts w:ascii="Courier New" w:hAnsi="Courier New" w:cs="Courier New"/>
        </w:rPr>
      </w:pPr>
      <w:r w:rsidRPr="00B66F88">
        <w:rPr>
          <w:rFonts w:ascii="Courier New" w:hAnsi="Courier New" w:cs="Courier New"/>
        </w:rPr>
        <w:tab/>
      </w:r>
      <w:proofErr w:type="spellStart"/>
      <w:proofErr w:type="gramStart"/>
      <w:r w:rsidRPr="00B66F88">
        <w:rPr>
          <w:rFonts w:ascii="Courier New" w:hAnsi="Courier New" w:cs="Courier New"/>
        </w:rPr>
        <w:t>int</w:t>
      </w:r>
      <w:proofErr w:type="spellEnd"/>
      <w:proofErr w:type="gramEnd"/>
      <w:r w:rsidRPr="00B66F88">
        <w:rPr>
          <w:rFonts w:ascii="Courier New" w:hAnsi="Courier New" w:cs="Courier New"/>
        </w:rPr>
        <w:t xml:space="preserve"> </w:t>
      </w:r>
      <w:proofErr w:type="spellStart"/>
      <w:r w:rsidRPr="00B66F88">
        <w:rPr>
          <w:rFonts w:ascii="Courier New" w:hAnsi="Courier New" w:cs="Courier New"/>
        </w:rPr>
        <w:t>i,j,l</w:t>
      </w:r>
      <w:proofErr w:type="spellEnd"/>
      <w:r w:rsidRPr="00B66F88">
        <w:rPr>
          <w:rFonts w:ascii="Courier New" w:hAnsi="Courier New" w:cs="Courier New"/>
        </w:rPr>
        <w:t>=0;</w:t>
      </w:r>
    </w:p>
    <w:p w:rsidR="00370870" w:rsidRPr="00B66F88" w:rsidRDefault="00370870" w:rsidP="00B66F88">
      <w:pPr>
        <w:rPr>
          <w:rFonts w:ascii="Courier New" w:hAnsi="Courier New" w:cs="Courier New"/>
        </w:rPr>
      </w:pPr>
      <w:r w:rsidRPr="00B66F8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_______</w:t>
      </w:r>
      <w:proofErr w:type="gramStart"/>
      <w:r>
        <w:rPr>
          <w:rFonts w:ascii="Courier New" w:hAnsi="Courier New" w:cs="Courier New"/>
        </w:rPr>
        <w:t>_(</w:t>
      </w:r>
      <w:proofErr w:type="gramEnd"/>
      <w:r>
        <w:rPr>
          <w:rFonts w:ascii="Courier New" w:hAnsi="Courier New" w:cs="Courier New"/>
        </w:rPr>
        <w:t>1)________</w:t>
      </w:r>
      <w:r w:rsidRPr="00B66F88">
        <w:rPr>
          <w:rFonts w:ascii="Courier New" w:hAnsi="Courier New" w:cs="Courier New"/>
        </w:rPr>
        <w:t>;</w:t>
      </w:r>
    </w:p>
    <w:p w:rsidR="00370870" w:rsidRPr="00B66F88" w:rsidRDefault="00370870" w:rsidP="00B66F88">
      <w:pPr>
        <w:rPr>
          <w:rFonts w:ascii="Courier New" w:hAnsi="Courier New" w:cs="Courier New"/>
        </w:rPr>
      </w:pPr>
      <w:r w:rsidRPr="00B66F88">
        <w:rPr>
          <w:rFonts w:ascii="Courier New" w:hAnsi="Courier New" w:cs="Courier New"/>
        </w:rPr>
        <w:tab/>
      </w:r>
      <w:proofErr w:type="gramStart"/>
      <w:r w:rsidRPr="00B66F88">
        <w:rPr>
          <w:rFonts w:ascii="Courier New" w:hAnsi="Courier New" w:cs="Courier New"/>
        </w:rPr>
        <w:t>while</w:t>
      </w:r>
      <w:proofErr w:type="gramEnd"/>
      <w:r w:rsidRPr="00B66F88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________(2)________</w:t>
      </w:r>
      <w:r w:rsidRPr="00B66F88">
        <w:rPr>
          <w:rFonts w:ascii="Courier New" w:hAnsi="Courier New" w:cs="Courier New"/>
        </w:rPr>
        <w:t>)</w:t>
      </w:r>
    </w:p>
    <w:p w:rsidR="00370870" w:rsidRPr="00370870" w:rsidRDefault="00370870" w:rsidP="00B66F88">
      <w:pPr>
        <w:rPr>
          <w:rFonts w:ascii="Courier New" w:hAnsi="Courier New" w:cs="Courier New"/>
          <w:lang w:val="da-DK"/>
          <w:rPrChange w:id="332" w:author="Unknown">
            <w:rPr>
              <w:rFonts w:ascii="Courier New" w:hAnsi="Courier New" w:cs="Courier New"/>
            </w:rPr>
          </w:rPrChange>
        </w:rPr>
      </w:pPr>
      <w:r w:rsidRPr="00B66F88">
        <w:rPr>
          <w:rFonts w:ascii="Courier New" w:hAnsi="Courier New" w:cs="Courier New"/>
        </w:rPr>
        <w:tab/>
      </w:r>
      <w:r w:rsidRPr="00B66F88">
        <w:rPr>
          <w:rFonts w:ascii="Courier New" w:hAnsi="Courier New" w:cs="Courier New"/>
        </w:rPr>
        <w:tab/>
      </w:r>
      <w:r w:rsidR="000B349F" w:rsidRPr="000B349F">
        <w:rPr>
          <w:rFonts w:ascii="Courier New" w:hAnsi="Courier New" w:cs="Courier New"/>
          <w:lang w:val="da-DK"/>
          <w:rPrChange w:id="333" w:author="User" w:date="2011-02-28T07:38:00Z">
            <w:rPr>
              <w:rFonts w:ascii="Courier New" w:hAnsi="Courier New" w:cs="Courier New"/>
            </w:rPr>
          </w:rPrChange>
        </w:rPr>
        <w:t>l++;</w:t>
      </w:r>
    </w:p>
    <w:p w:rsidR="00370870" w:rsidRPr="00370870" w:rsidRDefault="00370870" w:rsidP="00B66F88">
      <w:pPr>
        <w:rPr>
          <w:rFonts w:ascii="Courier New" w:hAnsi="Courier New" w:cs="Courier New"/>
          <w:lang w:val="da-DK"/>
          <w:rPrChange w:id="334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da-DK"/>
        </w:rPr>
        <w:tab/>
      </w:r>
      <w:r w:rsidR="000B349F" w:rsidRPr="000B349F">
        <w:rPr>
          <w:rFonts w:ascii="Courier New" w:hAnsi="Courier New" w:cs="Courier New"/>
          <w:lang w:val="da-DK"/>
          <w:rPrChange w:id="335" w:author="User" w:date="2011-02-28T07:38:00Z">
            <w:rPr>
              <w:rFonts w:ascii="Courier New" w:hAnsi="Courier New" w:cs="Courier New"/>
            </w:rPr>
          </w:rPrChange>
        </w:rPr>
        <w:t>for(________(3)________;i&lt;j;i++,j--)</w:t>
      </w:r>
    </w:p>
    <w:p w:rsidR="00370870" w:rsidRPr="00370870" w:rsidRDefault="00370870" w:rsidP="00B66F88">
      <w:pPr>
        <w:rPr>
          <w:rFonts w:ascii="Courier New" w:hAnsi="Courier New" w:cs="Courier New"/>
          <w:lang w:val="da-DK"/>
          <w:rPrChange w:id="336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da-DK"/>
        </w:rPr>
        <w:tab/>
        <w:t>{</w:t>
      </w:r>
    </w:p>
    <w:p w:rsidR="00370870" w:rsidRPr="00370870" w:rsidRDefault="00370870" w:rsidP="00B66F88">
      <w:pPr>
        <w:rPr>
          <w:rFonts w:ascii="Courier New" w:hAnsi="Courier New" w:cs="Courier New"/>
          <w:lang w:val="da-DK"/>
          <w:rPrChange w:id="337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da-DK"/>
        </w:rPr>
        <w:tab/>
      </w:r>
      <w:r>
        <w:rPr>
          <w:rFonts w:ascii="Courier New" w:hAnsi="Courier New" w:cs="Courier New"/>
          <w:lang w:val="da-DK"/>
        </w:rPr>
        <w:tab/>
      </w:r>
      <w:r w:rsidR="000B349F" w:rsidRPr="000B349F">
        <w:rPr>
          <w:rFonts w:ascii="Courier New" w:hAnsi="Courier New" w:cs="Courier New"/>
          <w:lang w:val="da-DK"/>
          <w:rPrChange w:id="338" w:author="User" w:date="2011-02-28T07:38:00Z">
            <w:rPr>
              <w:rFonts w:ascii="Courier New" w:hAnsi="Courier New" w:cs="Courier New"/>
            </w:rPr>
          </w:rPrChange>
        </w:rPr>
        <w:t>k=str[i];</w:t>
      </w:r>
    </w:p>
    <w:p w:rsidR="00370870" w:rsidRPr="00370870" w:rsidRDefault="00370870" w:rsidP="00B66F88">
      <w:pPr>
        <w:rPr>
          <w:rFonts w:ascii="Courier New" w:hAnsi="Courier New" w:cs="Courier New"/>
          <w:lang w:val="pl-PL"/>
          <w:rPrChange w:id="339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da-DK"/>
        </w:rPr>
        <w:tab/>
      </w:r>
      <w:r>
        <w:rPr>
          <w:rFonts w:ascii="Courier New" w:hAnsi="Courier New" w:cs="Courier New"/>
          <w:lang w:val="da-DK"/>
        </w:rPr>
        <w:tab/>
      </w:r>
      <w:r w:rsidR="000B349F" w:rsidRPr="000B349F">
        <w:rPr>
          <w:rFonts w:ascii="Courier New" w:hAnsi="Courier New" w:cs="Courier New"/>
          <w:lang w:val="pl-PL"/>
          <w:rPrChange w:id="340" w:author="User" w:date="2011-02-28T07:38:00Z">
            <w:rPr>
              <w:rFonts w:ascii="Courier New" w:hAnsi="Courier New" w:cs="Courier New"/>
            </w:rPr>
          </w:rPrChange>
        </w:rPr>
        <w:t>str[i]=str[j];</w:t>
      </w:r>
    </w:p>
    <w:p w:rsidR="00370870" w:rsidRPr="00370870" w:rsidRDefault="00370870" w:rsidP="00B66F88">
      <w:pPr>
        <w:rPr>
          <w:rFonts w:ascii="Courier New" w:hAnsi="Courier New" w:cs="Courier New"/>
          <w:lang w:val="pl-PL"/>
          <w:rPrChange w:id="341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</w:r>
      <w:r w:rsidR="000B349F" w:rsidRPr="000B349F">
        <w:rPr>
          <w:rFonts w:ascii="Courier New" w:hAnsi="Courier New" w:cs="Courier New"/>
          <w:lang w:val="pl-PL"/>
          <w:rPrChange w:id="342" w:author="User" w:date="2011-02-28T07:38:00Z">
            <w:rPr>
              <w:rFonts w:ascii="Courier New" w:hAnsi="Courier New" w:cs="Courier New"/>
            </w:rPr>
          </w:rPrChange>
        </w:rPr>
        <w:t>str[j]=k;</w:t>
      </w:r>
    </w:p>
    <w:p w:rsidR="00370870" w:rsidRPr="00B66F88" w:rsidRDefault="00370870" w:rsidP="00B66F8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pl-PL"/>
        </w:rPr>
        <w:tab/>
      </w:r>
      <w:r w:rsidRPr="00B66F88">
        <w:rPr>
          <w:rFonts w:ascii="Courier New" w:hAnsi="Courier New" w:cs="Courier New"/>
        </w:rPr>
        <w:t>}</w:t>
      </w:r>
    </w:p>
    <w:p w:rsidR="00370870" w:rsidRPr="008E7CF9" w:rsidRDefault="00370870" w:rsidP="00B66F88">
      <w:pPr>
        <w:rPr>
          <w:rFonts w:ascii="Courier New" w:hAnsi="Courier New" w:cs="Courier New"/>
        </w:rPr>
      </w:pPr>
      <w:r w:rsidRPr="00B66F88">
        <w:rPr>
          <w:rFonts w:ascii="Courier New" w:hAnsi="Courier New" w:cs="Courier New"/>
        </w:rPr>
        <w:t>}</w:t>
      </w:r>
    </w:p>
    <w:p w:rsidR="00370870" w:rsidRPr="008A4E48" w:rsidRDefault="00370870" w:rsidP="008A4E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3.5 </w:t>
      </w:r>
      <w:r>
        <w:rPr>
          <w:rFonts w:ascii="Courier New" w:hAnsi="Courier New" w:cs="Courier New" w:hint="eastAsia"/>
        </w:rPr>
        <w:t>递归函数</w:t>
      </w:r>
      <w:r w:rsidRPr="005C32A9">
        <w:rPr>
          <w:rFonts w:ascii="Courier New" w:hAnsi="Courier New" w:cs="Courier New"/>
        </w:rPr>
        <w:t>sort</w:t>
      </w:r>
      <w:r w:rsidRPr="005C32A9">
        <w:rPr>
          <w:rFonts w:ascii="Courier New" w:hAnsi="Courier New" w:cs="Courier New" w:hint="eastAsia"/>
        </w:rPr>
        <w:t>实现对整型数组</w:t>
      </w:r>
      <w:r w:rsidRPr="005C32A9">
        <w:rPr>
          <w:rFonts w:ascii="Courier New" w:hAnsi="Courier New" w:cs="Courier New"/>
        </w:rPr>
        <w:t>b</w:t>
      </w:r>
      <w:r w:rsidRPr="005C32A9">
        <w:rPr>
          <w:rFonts w:ascii="Courier New" w:hAnsi="Courier New" w:cs="Courier New" w:hint="eastAsia"/>
        </w:rPr>
        <w:t>中的数据由小到大排序。请完善该函数。</w:t>
      </w:r>
    </w:p>
    <w:p w:rsidR="00370870" w:rsidRPr="005C32A9" w:rsidRDefault="00370870" w:rsidP="005C32A9">
      <w:pPr>
        <w:rPr>
          <w:rFonts w:ascii="Courier New" w:hAnsi="Courier New" w:cs="Courier New"/>
        </w:rPr>
      </w:pPr>
      <w:proofErr w:type="gramStart"/>
      <w:r w:rsidRPr="005C32A9">
        <w:rPr>
          <w:rFonts w:ascii="Courier New" w:hAnsi="Courier New" w:cs="Courier New"/>
        </w:rPr>
        <w:t>void</w:t>
      </w:r>
      <w:proofErr w:type="gramEnd"/>
      <w:r w:rsidRPr="005C32A9">
        <w:rPr>
          <w:rFonts w:ascii="Courier New" w:hAnsi="Courier New" w:cs="Courier New"/>
        </w:rPr>
        <w:t xml:space="preserve"> sort(</w:t>
      </w:r>
      <w:proofErr w:type="spellStart"/>
      <w:r w:rsidRPr="005C32A9">
        <w:rPr>
          <w:rFonts w:ascii="Courier New" w:hAnsi="Courier New" w:cs="Courier New"/>
        </w:rPr>
        <w:t>int</w:t>
      </w:r>
      <w:proofErr w:type="spellEnd"/>
      <w:r w:rsidRPr="005C32A9">
        <w:rPr>
          <w:rFonts w:ascii="Courier New" w:hAnsi="Courier New" w:cs="Courier New"/>
        </w:rPr>
        <w:t xml:space="preserve"> b[],</w:t>
      </w:r>
      <w:proofErr w:type="spellStart"/>
      <w:r w:rsidRPr="005C32A9">
        <w:rPr>
          <w:rFonts w:ascii="Courier New" w:hAnsi="Courier New" w:cs="Courier New"/>
        </w:rPr>
        <w:t>int</w:t>
      </w:r>
      <w:proofErr w:type="spellEnd"/>
      <w:r w:rsidRPr="005C32A9">
        <w:rPr>
          <w:rFonts w:ascii="Courier New" w:hAnsi="Courier New" w:cs="Courier New"/>
        </w:rPr>
        <w:t xml:space="preserve"> n)</w:t>
      </w:r>
    </w:p>
    <w:p w:rsidR="00370870" w:rsidRPr="005C32A9" w:rsidRDefault="00370870" w:rsidP="005C32A9">
      <w:pPr>
        <w:rPr>
          <w:rFonts w:ascii="Courier New" w:hAnsi="Courier New" w:cs="Courier New"/>
        </w:rPr>
      </w:pPr>
      <w:r w:rsidRPr="005C32A9">
        <w:rPr>
          <w:rFonts w:ascii="Courier New" w:hAnsi="Courier New" w:cs="Courier New"/>
        </w:rPr>
        <w:t>{</w:t>
      </w:r>
    </w:p>
    <w:p w:rsidR="00370870" w:rsidRPr="005C32A9" w:rsidRDefault="00370870" w:rsidP="005C32A9">
      <w:pPr>
        <w:rPr>
          <w:rFonts w:ascii="Courier New" w:hAnsi="Courier New" w:cs="Courier New"/>
        </w:rPr>
      </w:pPr>
      <w:r w:rsidRPr="005C32A9">
        <w:rPr>
          <w:rFonts w:ascii="Courier New" w:hAnsi="Courier New" w:cs="Courier New"/>
        </w:rPr>
        <w:tab/>
      </w:r>
      <w:proofErr w:type="spellStart"/>
      <w:proofErr w:type="gramStart"/>
      <w:r w:rsidRPr="005C32A9">
        <w:rPr>
          <w:rFonts w:ascii="Courier New" w:hAnsi="Courier New" w:cs="Courier New"/>
        </w:rPr>
        <w:t>int</w:t>
      </w:r>
      <w:proofErr w:type="spellEnd"/>
      <w:proofErr w:type="gramEnd"/>
      <w:r w:rsidRPr="005C32A9">
        <w:rPr>
          <w:rFonts w:ascii="Courier New" w:hAnsi="Courier New" w:cs="Courier New"/>
        </w:rPr>
        <w:t xml:space="preserve"> </w:t>
      </w:r>
      <w:proofErr w:type="spellStart"/>
      <w:r w:rsidRPr="005C32A9">
        <w:rPr>
          <w:rFonts w:ascii="Courier New" w:hAnsi="Courier New" w:cs="Courier New"/>
        </w:rPr>
        <w:t>j,t</w:t>
      </w:r>
      <w:proofErr w:type="spellEnd"/>
      <w:r w:rsidRPr="005C32A9">
        <w:rPr>
          <w:rFonts w:ascii="Courier New" w:hAnsi="Courier New" w:cs="Courier New"/>
        </w:rPr>
        <w:t>;</w:t>
      </w:r>
    </w:p>
    <w:p w:rsidR="00370870" w:rsidRPr="005C32A9" w:rsidRDefault="00370870" w:rsidP="005C32A9">
      <w:pPr>
        <w:rPr>
          <w:rFonts w:ascii="Courier New" w:hAnsi="Courier New" w:cs="Courier New"/>
        </w:rPr>
      </w:pPr>
      <w:r w:rsidRPr="005C32A9">
        <w:rPr>
          <w:rFonts w:ascii="Courier New" w:hAnsi="Courier New" w:cs="Courier New"/>
        </w:rPr>
        <w:tab/>
      </w:r>
      <w:proofErr w:type="gramStart"/>
      <w:r w:rsidRPr="005C32A9">
        <w:rPr>
          <w:rFonts w:ascii="Courier New" w:hAnsi="Courier New" w:cs="Courier New"/>
        </w:rPr>
        <w:t>if(</w:t>
      </w:r>
      <w:proofErr w:type="gramEnd"/>
      <w:r w:rsidRPr="005C32A9">
        <w:rPr>
          <w:rFonts w:ascii="Courier New" w:hAnsi="Courier New" w:cs="Courier New"/>
        </w:rPr>
        <w:t xml:space="preserve">n==1) </w:t>
      </w:r>
    </w:p>
    <w:p w:rsidR="00370870" w:rsidRPr="005C32A9" w:rsidRDefault="00370870" w:rsidP="005C32A9">
      <w:pPr>
        <w:rPr>
          <w:rFonts w:ascii="Courier New" w:hAnsi="Courier New" w:cs="Courier New"/>
        </w:rPr>
      </w:pPr>
      <w:r w:rsidRPr="005C32A9">
        <w:rPr>
          <w:rFonts w:ascii="Courier New" w:hAnsi="Courier New" w:cs="Courier New"/>
        </w:rPr>
        <w:tab/>
      </w:r>
      <w:r w:rsidRPr="005C32A9">
        <w:rPr>
          <w:rFonts w:ascii="Courier New" w:hAnsi="Courier New" w:cs="Courier New"/>
        </w:rPr>
        <w:tab/>
        <w:t>_______</w:t>
      </w:r>
      <w:proofErr w:type="gramStart"/>
      <w:r w:rsidRPr="005C32A9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(</w:t>
      </w:r>
      <w:proofErr w:type="gramEnd"/>
      <w:r w:rsidRPr="005C32A9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)</w:t>
      </w:r>
      <w:r w:rsidRPr="005C32A9">
        <w:rPr>
          <w:rFonts w:ascii="Courier New" w:hAnsi="Courier New" w:cs="Courier New"/>
        </w:rPr>
        <w:t>___________;</w:t>
      </w:r>
    </w:p>
    <w:p w:rsidR="00370870" w:rsidRPr="005C32A9" w:rsidRDefault="00370870" w:rsidP="005C32A9">
      <w:pPr>
        <w:rPr>
          <w:rFonts w:ascii="Courier New" w:hAnsi="Courier New" w:cs="Courier New"/>
        </w:rPr>
      </w:pPr>
      <w:r w:rsidRPr="005C32A9">
        <w:rPr>
          <w:rFonts w:ascii="Courier New" w:hAnsi="Courier New" w:cs="Courier New"/>
        </w:rPr>
        <w:tab/>
      </w:r>
      <w:proofErr w:type="gramStart"/>
      <w:r w:rsidRPr="005C32A9">
        <w:rPr>
          <w:rFonts w:ascii="Courier New" w:hAnsi="Courier New" w:cs="Courier New"/>
        </w:rPr>
        <w:t>for(</w:t>
      </w:r>
      <w:proofErr w:type="gramEnd"/>
      <w:r w:rsidRPr="005C32A9">
        <w:rPr>
          <w:rFonts w:ascii="Courier New" w:hAnsi="Courier New" w:cs="Courier New"/>
        </w:rPr>
        <w:t>j=1;j&lt;</w:t>
      </w:r>
      <w:proofErr w:type="spellStart"/>
      <w:r w:rsidRPr="005C32A9">
        <w:rPr>
          <w:rFonts w:ascii="Courier New" w:hAnsi="Courier New" w:cs="Courier New"/>
        </w:rPr>
        <w:t>n;j</w:t>
      </w:r>
      <w:proofErr w:type="spellEnd"/>
      <w:r w:rsidRPr="005C32A9">
        <w:rPr>
          <w:rFonts w:ascii="Courier New" w:hAnsi="Courier New" w:cs="Courier New"/>
        </w:rPr>
        <w:t>++)</w:t>
      </w:r>
    </w:p>
    <w:p w:rsidR="00370870" w:rsidRPr="00370870" w:rsidRDefault="00370870" w:rsidP="005C32A9">
      <w:pPr>
        <w:rPr>
          <w:rFonts w:ascii="Courier New" w:hAnsi="Courier New" w:cs="Courier New"/>
          <w:lang w:val="de-DE"/>
          <w:rPrChange w:id="343" w:author="Unknown">
            <w:rPr>
              <w:rFonts w:ascii="Courier New" w:hAnsi="Courier New" w:cs="Courier New"/>
            </w:rPr>
          </w:rPrChange>
        </w:rPr>
      </w:pPr>
      <w:r w:rsidRPr="005C32A9">
        <w:rPr>
          <w:rFonts w:ascii="Courier New" w:hAnsi="Courier New" w:cs="Courier New"/>
        </w:rPr>
        <w:tab/>
      </w:r>
      <w:r w:rsidRPr="005C32A9">
        <w:rPr>
          <w:rFonts w:ascii="Courier New" w:hAnsi="Courier New" w:cs="Courier New"/>
        </w:rPr>
        <w:tab/>
      </w:r>
      <w:r w:rsidR="000B349F" w:rsidRPr="000B349F">
        <w:rPr>
          <w:rFonts w:ascii="Courier New" w:hAnsi="Courier New" w:cs="Courier New"/>
          <w:lang w:val="de-DE"/>
          <w:rPrChange w:id="344" w:author="User" w:date="2011-02-28T07:38:00Z">
            <w:rPr>
              <w:rFonts w:ascii="Courier New" w:hAnsi="Courier New" w:cs="Courier New"/>
            </w:rPr>
          </w:rPrChange>
        </w:rPr>
        <w:t>if(_____(2)_____)</w:t>
      </w:r>
    </w:p>
    <w:p w:rsidR="00370870" w:rsidRPr="00370870" w:rsidRDefault="00370870" w:rsidP="005C32A9">
      <w:pPr>
        <w:ind w:left="420" w:firstLine="420"/>
        <w:rPr>
          <w:rFonts w:ascii="Courier New" w:hAnsi="Courier New" w:cs="Courier New"/>
          <w:lang w:val="de-DE"/>
          <w:rPrChange w:id="345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de-DE"/>
        </w:rPr>
        <w:t>{</w:t>
      </w:r>
    </w:p>
    <w:p w:rsidR="00370870" w:rsidRPr="00370870" w:rsidRDefault="00370870" w:rsidP="005C32A9">
      <w:pPr>
        <w:rPr>
          <w:rFonts w:ascii="Courier New" w:hAnsi="Courier New" w:cs="Courier New"/>
          <w:lang w:val="de-DE"/>
          <w:rPrChange w:id="346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de-DE"/>
        </w:rPr>
        <w:tab/>
      </w:r>
      <w:r>
        <w:rPr>
          <w:rFonts w:ascii="Courier New" w:hAnsi="Courier New" w:cs="Courier New"/>
          <w:lang w:val="de-DE"/>
        </w:rPr>
        <w:tab/>
      </w:r>
      <w:r>
        <w:rPr>
          <w:rFonts w:ascii="Courier New" w:hAnsi="Courier New" w:cs="Courier New"/>
          <w:lang w:val="de-DE"/>
        </w:rPr>
        <w:tab/>
      </w:r>
      <w:r w:rsidR="000B349F" w:rsidRPr="000B349F">
        <w:rPr>
          <w:rFonts w:ascii="Courier New" w:hAnsi="Courier New" w:cs="Courier New"/>
          <w:lang w:val="de-DE"/>
          <w:rPrChange w:id="347" w:author="User" w:date="2011-02-28T07:38:00Z">
            <w:rPr>
              <w:rFonts w:ascii="Courier New" w:hAnsi="Courier New" w:cs="Courier New"/>
            </w:rPr>
          </w:rPrChange>
        </w:rPr>
        <w:t>t=b[0];</w:t>
      </w:r>
    </w:p>
    <w:p w:rsidR="00370870" w:rsidRPr="00370870" w:rsidRDefault="00370870" w:rsidP="005C32A9">
      <w:pPr>
        <w:rPr>
          <w:rFonts w:ascii="Courier New" w:hAnsi="Courier New" w:cs="Courier New"/>
          <w:lang w:val="de-DE"/>
          <w:rPrChange w:id="348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de-DE"/>
        </w:rPr>
        <w:tab/>
      </w:r>
      <w:r>
        <w:rPr>
          <w:rFonts w:ascii="Courier New" w:hAnsi="Courier New" w:cs="Courier New"/>
          <w:lang w:val="de-DE"/>
        </w:rPr>
        <w:tab/>
      </w:r>
      <w:r>
        <w:rPr>
          <w:rFonts w:ascii="Courier New" w:hAnsi="Courier New" w:cs="Courier New"/>
          <w:lang w:val="de-DE"/>
        </w:rPr>
        <w:tab/>
      </w:r>
      <w:r w:rsidR="000B349F" w:rsidRPr="000B349F">
        <w:rPr>
          <w:rFonts w:ascii="Courier New" w:hAnsi="Courier New" w:cs="Courier New"/>
          <w:lang w:val="de-DE"/>
          <w:rPrChange w:id="349" w:author="User" w:date="2011-02-28T07:38:00Z">
            <w:rPr>
              <w:rFonts w:ascii="Courier New" w:hAnsi="Courier New" w:cs="Courier New"/>
            </w:rPr>
          </w:rPrChange>
        </w:rPr>
        <w:t>b[0]=b[j];</w:t>
      </w:r>
    </w:p>
    <w:p w:rsidR="00370870" w:rsidRPr="00370870" w:rsidRDefault="00370870" w:rsidP="005C32A9">
      <w:pPr>
        <w:rPr>
          <w:rFonts w:ascii="Courier New" w:hAnsi="Courier New" w:cs="Courier New"/>
          <w:lang w:val="de-DE"/>
          <w:rPrChange w:id="350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de-DE"/>
        </w:rPr>
        <w:tab/>
      </w:r>
      <w:r>
        <w:rPr>
          <w:rFonts w:ascii="Courier New" w:hAnsi="Courier New" w:cs="Courier New"/>
          <w:lang w:val="de-DE"/>
        </w:rPr>
        <w:tab/>
      </w:r>
      <w:r>
        <w:rPr>
          <w:rFonts w:ascii="Courier New" w:hAnsi="Courier New" w:cs="Courier New"/>
          <w:lang w:val="de-DE"/>
        </w:rPr>
        <w:tab/>
      </w:r>
      <w:r w:rsidR="000B349F" w:rsidRPr="000B349F">
        <w:rPr>
          <w:rFonts w:ascii="Courier New" w:hAnsi="Courier New" w:cs="Courier New"/>
          <w:lang w:val="de-DE"/>
          <w:rPrChange w:id="351" w:author="User" w:date="2011-02-28T07:38:00Z">
            <w:rPr>
              <w:rFonts w:ascii="Courier New" w:hAnsi="Courier New" w:cs="Courier New"/>
            </w:rPr>
          </w:rPrChange>
        </w:rPr>
        <w:t>b[j]=t;</w:t>
      </w:r>
    </w:p>
    <w:p w:rsidR="00370870" w:rsidRPr="005C32A9" w:rsidRDefault="00370870" w:rsidP="005C32A9">
      <w:pPr>
        <w:ind w:left="420" w:firstLine="420"/>
        <w:rPr>
          <w:rFonts w:ascii="Courier New" w:hAnsi="Courier New" w:cs="Courier New"/>
        </w:rPr>
      </w:pPr>
      <w:r w:rsidRPr="005C32A9">
        <w:rPr>
          <w:rFonts w:ascii="Courier New" w:hAnsi="Courier New" w:cs="Courier New"/>
        </w:rPr>
        <w:t>}</w:t>
      </w:r>
    </w:p>
    <w:p w:rsidR="00370870" w:rsidRPr="005C32A9" w:rsidRDefault="00370870" w:rsidP="005C32A9">
      <w:pPr>
        <w:rPr>
          <w:rFonts w:ascii="Courier New" w:hAnsi="Courier New" w:cs="Courier New"/>
        </w:rPr>
      </w:pPr>
      <w:r w:rsidRPr="005C32A9">
        <w:rPr>
          <w:rFonts w:ascii="Courier New" w:hAnsi="Courier New" w:cs="Courier New"/>
        </w:rPr>
        <w:tab/>
      </w:r>
      <w:proofErr w:type="gramStart"/>
      <w:r w:rsidRPr="005C32A9">
        <w:rPr>
          <w:rFonts w:ascii="Courier New" w:hAnsi="Courier New" w:cs="Courier New"/>
        </w:rPr>
        <w:t>sort(</w:t>
      </w:r>
      <w:proofErr w:type="gramEnd"/>
      <w:r w:rsidRPr="005C32A9">
        <w:rPr>
          <w:rFonts w:ascii="Courier New" w:hAnsi="Courier New" w:cs="Courier New"/>
        </w:rPr>
        <w:t>b+1,______</w:t>
      </w:r>
      <w:r>
        <w:rPr>
          <w:rFonts w:ascii="Courier New" w:hAnsi="Courier New" w:cs="Courier New"/>
        </w:rPr>
        <w:t>(</w:t>
      </w:r>
      <w:r w:rsidRPr="005C32A9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)</w:t>
      </w:r>
      <w:r w:rsidRPr="005C32A9">
        <w:rPr>
          <w:rFonts w:ascii="Courier New" w:hAnsi="Courier New" w:cs="Courier New"/>
        </w:rPr>
        <w:t>______);</w:t>
      </w:r>
    </w:p>
    <w:p w:rsidR="00370870" w:rsidRPr="005C32A9" w:rsidRDefault="00370870" w:rsidP="005C32A9">
      <w:pPr>
        <w:rPr>
          <w:rFonts w:ascii="Courier New" w:hAnsi="Courier New" w:cs="Courier New"/>
        </w:rPr>
      </w:pPr>
      <w:r w:rsidRPr="005C32A9">
        <w:rPr>
          <w:rFonts w:ascii="Courier New" w:hAnsi="Courier New" w:cs="Courier New"/>
        </w:rPr>
        <w:t>}</w:t>
      </w:r>
    </w:p>
    <w:p w:rsidR="00370870" w:rsidRDefault="00370870" w:rsidP="008A4E48">
      <w:pPr>
        <w:rPr>
          <w:rFonts w:ascii="Courier New" w:hAnsi="Courier New" w:cs="Courier New"/>
        </w:rPr>
      </w:pPr>
    </w:p>
    <w:p w:rsidR="00370870" w:rsidRDefault="00370870" w:rsidP="008A4E48">
      <w:pPr>
        <w:rPr>
          <w:rFonts w:ascii="Courier New" w:hAnsi="Courier New" w:cs="Courier New"/>
        </w:rPr>
      </w:pPr>
    </w:p>
    <w:p w:rsidR="00370870" w:rsidRDefault="00370870" w:rsidP="008A4E4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四、程序设计</w:t>
      </w:r>
    </w:p>
    <w:p w:rsidR="00370870" w:rsidRDefault="00370870" w:rsidP="0099713B">
      <w:pPr>
        <w:ind w:left="105" w:hangingChars="50" w:hanging="10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>
        <w:rPr>
          <w:rFonts w:ascii="Courier New" w:hAnsi="Courier New" w:cs="Courier New" w:hint="eastAsia"/>
        </w:rPr>
        <w:t>、一个正整数，如果值为其各位数字的立方和，该正整数</w:t>
      </w:r>
      <w:del w:id="352" w:author="张海威" w:date="2011-01-12T10:13:00Z">
        <w:r w:rsidDel="008318E6">
          <w:rPr>
            <w:rFonts w:ascii="Courier New" w:hAnsi="Courier New" w:cs="Courier New" w:hint="eastAsia"/>
          </w:rPr>
          <w:delText>成为</w:delText>
        </w:r>
      </w:del>
      <w:ins w:id="353" w:author="张海威" w:date="2011-01-12T10:13:00Z">
        <w:r>
          <w:rPr>
            <w:rFonts w:ascii="Courier New" w:hAnsi="Courier New" w:cs="Courier New" w:hint="eastAsia"/>
          </w:rPr>
          <w:t>称为</w:t>
        </w:r>
      </w:ins>
      <w:r>
        <w:rPr>
          <w:rFonts w:ascii="Courier New" w:hAnsi="Courier New" w:cs="Courier New" w:hint="eastAsia"/>
        </w:rPr>
        <w:t>水仙花数，例如</w:t>
      </w:r>
      <w:r>
        <w:rPr>
          <w:rFonts w:ascii="Courier New" w:hAnsi="Courier New" w:cs="Courier New"/>
        </w:rPr>
        <w:t>153=1</w:t>
      </w:r>
      <w:r w:rsidRPr="00D37760">
        <w:rPr>
          <w:rFonts w:ascii="Courier New" w:hAnsi="Courier New" w:cs="Courier New"/>
          <w:vertAlign w:val="superscript"/>
        </w:rPr>
        <w:t>3</w:t>
      </w:r>
      <w:r>
        <w:rPr>
          <w:rFonts w:ascii="Courier New" w:hAnsi="Courier New" w:cs="Courier New"/>
        </w:rPr>
        <w:t>+5</w:t>
      </w:r>
      <w:r w:rsidRPr="00D37760">
        <w:rPr>
          <w:rFonts w:ascii="Courier New" w:hAnsi="Courier New" w:cs="Courier New"/>
          <w:vertAlign w:val="superscript"/>
        </w:rPr>
        <w:t>3</w:t>
      </w:r>
      <w:r>
        <w:rPr>
          <w:rFonts w:ascii="Courier New" w:hAnsi="Courier New" w:cs="Courier New"/>
          <w:vertAlign w:val="superscript"/>
        </w:rPr>
        <w:t>+</w:t>
      </w:r>
      <w:r>
        <w:rPr>
          <w:rFonts w:ascii="Courier New" w:hAnsi="Courier New" w:cs="Courier New"/>
        </w:rPr>
        <w:t>3</w:t>
      </w:r>
      <w:r w:rsidRPr="00D37760">
        <w:rPr>
          <w:rFonts w:ascii="Courier New" w:hAnsi="Courier New" w:cs="Courier New"/>
          <w:vertAlign w:val="superscript"/>
        </w:rPr>
        <w:t>3</w:t>
      </w:r>
      <w:r>
        <w:rPr>
          <w:rFonts w:ascii="Courier New" w:hAnsi="Courier New" w:cs="Courier New" w:hint="eastAsia"/>
        </w:rPr>
        <w:t>。请根据如下功能及函数原型设计两个函数：</w:t>
      </w:r>
    </w:p>
    <w:p w:rsidR="00370870" w:rsidRDefault="00370870" w:rsidP="008A4E4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 w:hint="eastAsia"/>
        </w:rPr>
        <w:t>）求一个整数的立方，函数原型为：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Cube(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);</w:t>
      </w:r>
    </w:p>
    <w:p w:rsidR="00370870" w:rsidRDefault="00370870" w:rsidP="008A4E4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 w:hint="eastAsia"/>
        </w:rPr>
        <w:t>）判断一个正整数是否为水仙花数，函数原型为：</w:t>
      </w:r>
      <w:proofErr w:type="spellStart"/>
      <w:r>
        <w:rPr>
          <w:rFonts w:ascii="Courier New" w:hAnsi="Courier New" w:cs="Courier New"/>
        </w:rPr>
        <w:t>bool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Is</w:t>
      </w:r>
      <w:r w:rsidRPr="00916CA4">
        <w:rPr>
          <w:rFonts w:ascii="Courier New" w:hAnsi="Courier New" w:cs="Courier New"/>
        </w:rPr>
        <w:t>Armstrong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);</w:t>
      </w:r>
    </w:p>
    <w:p w:rsidR="00370870" w:rsidRDefault="00370870" w:rsidP="008A4E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>
        <w:rPr>
          <w:rFonts w:ascii="Courier New" w:hAnsi="Courier New" w:cs="Courier New" w:hint="eastAsia"/>
        </w:rPr>
        <w:t>、</w:t>
      </w:r>
      <w:r w:rsidRPr="0003398D">
        <w:rPr>
          <w:rFonts w:ascii="Courier New" w:hAnsi="Courier New" w:cs="Courier New" w:hint="eastAsia"/>
        </w:rPr>
        <w:t>梭哈</w:t>
      </w:r>
      <w:r>
        <w:rPr>
          <w:rFonts w:ascii="Courier New" w:hAnsi="Courier New" w:cs="Courier New" w:hint="eastAsia"/>
        </w:rPr>
        <w:t>是一种扑克牌游戏，</w:t>
      </w:r>
      <w:del w:id="354" w:author="张海威" w:date="2011-01-12T09:23:00Z">
        <w:r w:rsidDel="001604BF">
          <w:rPr>
            <w:rFonts w:ascii="Courier New" w:hAnsi="Courier New" w:cs="Courier New" w:hint="eastAsia"/>
          </w:rPr>
          <w:delText>以</w:delText>
        </w:r>
      </w:del>
      <w:ins w:id="355" w:author="张海威" w:date="2011-01-12T09:25:00Z">
        <w:r>
          <w:rPr>
            <w:rFonts w:ascii="Courier New" w:hAnsi="Courier New" w:cs="Courier New" w:hint="eastAsia"/>
          </w:rPr>
          <w:t>每位</w:t>
        </w:r>
      </w:ins>
      <w:ins w:id="356" w:author="张海威" w:date="2011-01-12T09:24:00Z">
        <w:r>
          <w:rPr>
            <w:rFonts w:ascii="Courier New" w:hAnsi="Courier New" w:cs="Courier New" w:hint="eastAsia"/>
          </w:rPr>
          <w:t>玩家</w:t>
        </w:r>
      </w:ins>
      <w:ins w:id="357" w:author="张海威" w:date="2011-01-12T09:25:00Z">
        <w:r>
          <w:rPr>
            <w:rFonts w:ascii="Courier New" w:hAnsi="Courier New" w:cs="Courier New" w:hint="eastAsia"/>
          </w:rPr>
          <w:t>手里有</w:t>
        </w:r>
      </w:ins>
      <w:hyperlink r:id="rId9" w:tgtFrame="_blank" w:history="1">
        <w:r w:rsidRPr="0003398D">
          <w:rPr>
            <w:rFonts w:ascii="Courier New" w:hAnsi="Courier New" w:cs="Courier New" w:hint="eastAsia"/>
          </w:rPr>
          <w:t>五张牌</w:t>
        </w:r>
      </w:hyperlink>
      <w:ins w:id="358" w:author="张海威" w:date="2011-01-12T09:25:00Z">
        <w:r>
          <w:rPr>
            <w:rFonts w:hint="eastAsia"/>
          </w:rPr>
          <w:t>，根据</w:t>
        </w:r>
      </w:ins>
      <w:ins w:id="359" w:author="张海威" w:date="2011-01-12T09:33:00Z">
        <w:r>
          <w:rPr>
            <w:rFonts w:hint="eastAsia"/>
          </w:rPr>
          <w:t>由</w:t>
        </w:r>
      </w:ins>
      <w:ins w:id="360" w:author="张海威" w:date="2011-01-12T09:25:00Z">
        <w:r>
          <w:rPr>
            <w:rFonts w:hint="eastAsia"/>
          </w:rPr>
          <w:t>这五张牌</w:t>
        </w:r>
      </w:ins>
      <w:ins w:id="361" w:author="张海威" w:date="2011-01-12T09:24:00Z">
        <w:r>
          <w:rPr>
            <w:rFonts w:hint="eastAsia"/>
          </w:rPr>
          <w:t>组成的牌型</w:t>
        </w:r>
      </w:ins>
      <w:ins w:id="362" w:author="张海威" w:date="2011-01-12T09:25:00Z">
        <w:r>
          <w:rPr>
            <w:rFonts w:hint="eastAsia"/>
          </w:rPr>
          <w:t>确定胜者。</w:t>
        </w:r>
      </w:ins>
      <w:del w:id="363" w:author="张海威" w:date="2011-01-12T09:25:00Z">
        <w:r w:rsidRPr="0003398D" w:rsidDel="001604BF">
          <w:rPr>
            <w:rFonts w:ascii="Courier New" w:hAnsi="Courier New" w:cs="Courier New" w:hint="eastAsia"/>
          </w:rPr>
          <w:delText>的排列、组合决定胜负</w:delText>
        </w:r>
      </w:del>
      <w:del w:id="364" w:author="张海威" w:date="2011-01-12T09:34:00Z">
        <w:r w:rsidDel="00DA1E25">
          <w:rPr>
            <w:rFonts w:ascii="Courier New" w:hAnsi="Courier New" w:cs="Courier New" w:hint="eastAsia"/>
          </w:rPr>
          <w:delText>。</w:delText>
        </w:r>
      </w:del>
      <w:r>
        <w:rPr>
          <w:rFonts w:ascii="Courier New" w:hAnsi="Courier New" w:cs="Courier New" w:hint="eastAsia"/>
        </w:rPr>
        <w:t>常见的牌型有：</w:t>
      </w:r>
    </w:p>
    <w:p w:rsidR="00370870" w:rsidRDefault="00370870" w:rsidP="0018004A">
      <w:pPr>
        <w:pStyle w:val="a7"/>
        <w:numPr>
          <w:ilvl w:val="0"/>
          <w:numId w:val="1"/>
          <w:numberingChange w:id="365" w:author="User" w:date="2011-02-28T09:16:00Z" w:original="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同花顺：五张牌花色一致，点数连续；</w:t>
      </w:r>
    </w:p>
    <w:p w:rsidR="00370870" w:rsidRDefault="00370870" w:rsidP="0018004A">
      <w:pPr>
        <w:pStyle w:val="a7"/>
        <w:numPr>
          <w:ilvl w:val="0"/>
          <w:numId w:val="1"/>
          <w:numberingChange w:id="366" w:author="User" w:date="2011-02-28T09:16:00Z" w:original="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四条：四张牌点数相同，另一张牌为任意牌</w:t>
      </w:r>
    </w:p>
    <w:p w:rsidR="00370870" w:rsidRDefault="00370870" w:rsidP="0018004A">
      <w:pPr>
        <w:pStyle w:val="a7"/>
        <w:numPr>
          <w:ilvl w:val="0"/>
          <w:numId w:val="1"/>
          <w:numberingChange w:id="367" w:author="User" w:date="2011-02-28T09:16:00Z" w:original=""/>
        </w:numPr>
        <w:ind w:firstLineChars="0"/>
        <w:rPr>
          <w:rFonts w:ascii="Courier New" w:hAnsi="Courier New" w:cs="Courier New"/>
        </w:rPr>
      </w:pPr>
      <w:r w:rsidRPr="0018004A">
        <w:rPr>
          <w:rFonts w:ascii="Courier New" w:hAnsi="Courier New" w:cs="Courier New" w:hint="eastAsia"/>
        </w:rPr>
        <w:t>富尔豪斯：三张牌点数相同，另外两张牌点数也相同</w:t>
      </w:r>
    </w:p>
    <w:p w:rsidR="00370870" w:rsidRDefault="00370870" w:rsidP="0018004A">
      <w:pPr>
        <w:pStyle w:val="a7"/>
        <w:numPr>
          <w:ilvl w:val="0"/>
          <w:numId w:val="1"/>
          <w:numberingChange w:id="368" w:author="User" w:date="2011-02-28T09:16:00Z" w:original="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同花：五张牌花色一致，点数任意</w:t>
      </w:r>
    </w:p>
    <w:p w:rsidR="00370870" w:rsidRDefault="00370870" w:rsidP="0018004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请根据上述规则，设计结构类型</w:t>
      </w:r>
      <w:r>
        <w:rPr>
          <w:rFonts w:ascii="Courier New" w:hAnsi="Courier New" w:cs="Courier New"/>
        </w:rPr>
        <w:t>poker</w:t>
      </w:r>
      <w:r>
        <w:rPr>
          <w:rFonts w:ascii="Courier New" w:hAnsi="Courier New" w:cs="Courier New" w:hint="eastAsia"/>
        </w:rPr>
        <w:t>，</w:t>
      </w:r>
      <w:ins w:id="369" w:author="张海威" w:date="2011-01-12T09:27:00Z">
        <w:r>
          <w:rPr>
            <w:rFonts w:ascii="Courier New" w:hAnsi="Courier New" w:cs="Courier New" w:hint="eastAsia"/>
          </w:rPr>
          <w:t>用来</w:t>
        </w:r>
      </w:ins>
      <w:r>
        <w:rPr>
          <w:rFonts w:ascii="Courier New" w:hAnsi="Courier New" w:cs="Courier New" w:hint="eastAsia"/>
        </w:rPr>
        <w:t>描述</w:t>
      </w:r>
      <w:ins w:id="370" w:author="张海威" w:date="2011-01-12T09:27:00Z">
        <w:r>
          <w:rPr>
            <w:rFonts w:ascii="Courier New" w:hAnsi="Courier New" w:cs="Courier New" w:hint="eastAsia"/>
          </w:rPr>
          <w:t>一张</w:t>
        </w:r>
      </w:ins>
      <w:r>
        <w:rPr>
          <w:rFonts w:ascii="Courier New" w:hAnsi="Courier New" w:cs="Courier New" w:hint="eastAsia"/>
        </w:rPr>
        <w:t>扑克牌，然后分别设计</w:t>
      </w:r>
      <w:proofErr w:type="spellStart"/>
      <w:r>
        <w:rPr>
          <w:rFonts w:ascii="Courier New" w:hAnsi="Courier New" w:cs="Courier New"/>
        </w:rPr>
        <w:t>bool</w:t>
      </w:r>
      <w:proofErr w:type="spellEnd"/>
      <w:r>
        <w:rPr>
          <w:rFonts w:ascii="Courier New" w:hAnsi="Courier New" w:cs="Courier New" w:hint="eastAsia"/>
        </w:rPr>
        <w:t>类型函数：</w:t>
      </w:r>
      <w:proofErr w:type="spellStart"/>
      <w:r w:rsidRPr="0018004A">
        <w:rPr>
          <w:rFonts w:ascii="Courier New" w:hAnsi="Courier New" w:cs="Courier New"/>
        </w:rPr>
        <w:t>S</w:t>
      </w:r>
      <w:r w:rsidRPr="0018004A">
        <w:rPr>
          <w:rFonts w:ascii="Courier New" w:hAnsi="Courier New" w:cs="Courier New"/>
          <w:bCs/>
        </w:rPr>
        <w:t>traightFlush</w:t>
      </w:r>
      <w:proofErr w:type="spellEnd"/>
      <w:r w:rsidRPr="0018004A">
        <w:rPr>
          <w:rFonts w:ascii="Courier New" w:hAnsi="Courier New" w:cs="Courier New" w:hint="eastAsia"/>
          <w:bCs/>
        </w:rPr>
        <w:t>、</w:t>
      </w:r>
      <w:proofErr w:type="spellStart"/>
      <w:r w:rsidRPr="0018004A">
        <w:rPr>
          <w:rFonts w:ascii="Courier New" w:hAnsi="Courier New" w:cs="Courier New"/>
          <w:bCs/>
        </w:rPr>
        <w:t>Four_of_a_Kind</w:t>
      </w:r>
      <w:proofErr w:type="spellEnd"/>
      <w:r w:rsidRPr="0018004A">
        <w:rPr>
          <w:rFonts w:ascii="Courier New" w:hAnsi="Courier New" w:cs="Courier New" w:hint="eastAsia"/>
          <w:bCs/>
        </w:rPr>
        <w:t>、</w:t>
      </w:r>
      <w:proofErr w:type="spellStart"/>
      <w:r w:rsidRPr="0018004A">
        <w:rPr>
          <w:rFonts w:ascii="Courier New" w:hAnsi="Courier New" w:cs="Courier New"/>
          <w:bCs/>
        </w:rPr>
        <w:t>FullHouse</w:t>
      </w:r>
      <w:proofErr w:type="spellEnd"/>
      <w:r w:rsidRPr="0018004A">
        <w:rPr>
          <w:rFonts w:ascii="Courier New" w:hAnsi="Courier New" w:cs="Courier New" w:hint="eastAsia"/>
          <w:bCs/>
        </w:rPr>
        <w:t>和</w:t>
      </w:r>
      <w:r w:rsidRPr="0018004A">
        <w:rPr>
          <w:rFonts w:ascii="Courier New" w:hAnsi="Courier New" w:cs="Courier New"/>
          <w:bCs/>
        </w:rPr>
        <w:t>Flush</w:t>
      </w:r>
      <w:r>
        <w:rPr>
          <w:rFonts w:ascii="Courier New" w:hAnsi="Courier New" w:cs="Courier New" w:hint="eastAsia"/>
          <w:bCs/>
        </w:rPr>
        <w:t>，分别判断同花顺、四条、</w:t>
      </w:r>
      <w:r w:rsidRPr="0018004A">
        <w:rPr>
          <w:rFonts w:ascii="Courier New" w:hAnsi="Courier New" w:cs="Courier New" w:hint="eastAsia"/>
        </w:rPr>
        <w:t>富尔豪斯</w:t>
      </w:r>
      <w:r>
        <w:rPr>
          <w:rFonts w:ascii="Courier New" w:hAnsi="Courier New" w:cs="Courier New" w:hint="eastAsia"/>
        </w:rPr>
        <w:t>和同花四种牌型（上述四个函数，</w:t>
      </w:r>
      <w:ins w:id="371" w:author="张海威" w:date="2011-01-12T09:32:00Z">
        <w:r>
          <w:rPr>
            <w:rFonts w:ascii="Courier New" w:hAnsi="Courier New" w:cs="Courier New" w:hint="eastAsia"/>
          </w:rPr>
          <w:t>均</w:t>
        </w:r>
      </w:ins>
      <w:r>
        <w:rPr>
          <w:rFonts w:ascii="Courier New" w:hAnsi="Courier New" w:cs="Courier New" w:hint="eastAsia"/>
        </w:rPr>
        <w:t>可嵌套调用其它函数，请根据解题需要自行设计所需</w:t>
      </w:r>
      <w:ins w:id="372" w:author="张海威" w:date="2011-01-12T09:30:00Z">
        <w:r>
          <w:rPr>
            <w:rFonts w:ascii="Courier New" w:hAnsi="Courier New" w:cs="Courier New" w:hint="eastAsia"/>
          </w:rPr>
          <w:t>的其它</w:t>
        </w:r>
      </w:ins>
      <w:r>
        <w:rPr>
          <w:rFonts w:ascii="Courier New" w:hAnsi="Courier New" w:cs="Courier New" w:hint="eastAsia"/>
        </w:rPr>
        <w:t>函数）。</w:t>
      </w:r>
    </w:p>
    <w:p w:rsidR="00370870" w:rsidRDefault="00370870" w:rsidP="0018004A">
      <w:pPr>
        <w:rPr>
          <w:rFonts w:ascii="Courier New" w:hAnsi="Courier New" w:cs="Courier New"/>
        </w:rPr>
      </w:pPr>
    </w:p>
    <w:p w:rsidR="00370870" w:rsidRDefault="00370870" w:rsidP="0018004A">
      <w:pPr>
        <w:rPr>
          <w:rFonts w:ascii="Courier New" w:hAnsi="Courier New" w:cs="Courier New"/>
        </w:rPr>
      </w:pPr>
    </w:p>
    <w:p w:rsidR="00370870" w:rsidRDefault="00370870" w:rsidP="0018004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答案（参数为数组）：</w:t>
      </w:r>
    </w:p>
    <w:p w:rsidR="00370870" w:rsidRDefault="00370870" w:rsidP="0018004A">
      <w:pPr>
        <w:rPr>
          <w:rFonts w:ascii="Courier New" w:hAnsi="Courier New" w:cs="Courier New"/>
        </w:rPr>
      </w:pPr>
    </w:p>
    <w:p w:rsidR="00370870" w:rsidRDefault="00370870" w:rsidP="0018004A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poker{</w:t>
      </w:r>
    </w:p>
    <w:p w:rsidR="00370870" w:rsidRDefault="00370870" w:rsidP="001800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huase</w:t>
      </w:r>
      <w:proofErr w:type="spellEnd"/>
      <w:r>
        <w:rPr>
          <w:rFonts w:ascii="Courier New" w:hAnsi="Courier New" w:cs="Courier New"/>
        </w:rPr>
        <w:t>;</w:t>
      </w:r>
    </w:p>
    <w:p w:rsidR="00370870" w:rsidRDefault="00370870" w:rsidP="001800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dianshu</w:t>
      </w:r>
      <w:proofErr w:type="spellEnd"/>
      <w:r>
        <w:rPr>
          <w:rFonts w:ascii="Courier New" w:hAnsi="Courier New" w:cs="Courier New"/>
        </w:rPr>
        <w:t>;</w:t>
      </w:r>
    </w:p>
    <w:p w:rsidR="00370870" w:rsidRDefault="00370870" w:rsidP="0018004A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}pokers</w:t>
      </w:r>
      <w:proofErr w:type="gramEnd"/>
      <w:r>
        <w:rPr>
          <w:rFonts w:ascii="Courier New" w:hAnsi="Courier New" w:cs="Courier New"/>
        </w:rPr>
        <w:t>[5];</w:t>
      </w:r>
    </w:p>
    <w:p w:rsidR="00370870" w:rsidRDefault="00370870" w:rsidP="0018004A">
      <w:pPr>
        <w:rPr>
          <w:ins w:id="373" w:author="张海威" w:date="2011-01-12T10:10:00Z"/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 w:hint="eastAsia"/>
        </w:rPr>
        <w:t>只写出结构类型，没设置结构类型数组也可以给分</w:t>
      </w:r>
    </w:p>
    <w:p w:rsidR="00370870" w:rsidRDefault="00370870" w:rsidP="0018004A">
      <w:pPr>
        <w:rPr>
          <w:rFonts w:ascii="Courier New" w:hAnsi="Courier New" w:cs="Courier New"/>
        </w:rPr>
      </w:pPr>
    </w:p>
    <w:p w:rsidR="00370870" w:rsidRPr="008318E6" w:rsidRDefault="00370870" w:rsidP="008318E6">
      <w:pPr>
        <w:rPr>
          <w:rFonts w:ascii="Courier New" w:hAnsi="Courier New" w:cs="Courier New"/>
        </w:rPr>
      </w:pPr>
      <w:proofErr w:type="gramStart"/>
      <w:r w:rsidRPr="008318E6">
        <w:rPr>
          <w:rFonts w:ascii="Courier New" w:hAnsi="Courier New" w:cs="Courier New"/>
        </w:rPr>
        <w:t>void</w:t>
      </w:r>
      <w:proofErr w:type="gramEnd"/>
      <w:r w:rsidRPr="008318E6">
        <w:rPr>
          <w:rFonts w:ascii="Courier New" w:hAnsi="Courier New" w:cs="Courier New"/>
        </w:rPr>
        <w:t xml:space="preserve"> sort(char a[],</w:t>
      </w:r>
      <w:proofErr w:type="spellStart"/>
      <w:r w:rsidRPr="008318E6">
        <w:rPr>
          <w:rFonts w:ascii="Courier New" w:hAnsi="Courier New" w:cs="Courier New"/>
        </w:rPr>
        <w:t>int</w:t>
      </w:r>
      <w:proofErr w:type="spellEnd"/>
      <w:r w:rsidRPr="008318E6">
        <w:rPr>
          <w:rFonts w:ascii="Courier New" w:hAnsi="Courier New" w:cs="Courier New"/>
        </w:rPr>
        <w:t xml:space="preserve"> b[], </w:t>
      </w:r>
      <w:proofErr w:type="spellStart"/>
      <w:r w:rsidRPr="008318E6">
        <w:rPr>
          <w:rFonts w:ascii="Courier New" w:hAnsi="Courier New" w:cs="Courier New"/>
        </w:rPr>
        <w:t>int</w:t>
      </w:r>
      <w:proofErr w:type="spellEnd"/>
      <w:r w:rsidRPr="008318E6">
        <w:rPr>
          <w:rFonts w:ascii="Courier New" w:hAnsi="Courier New" w:cs="Courier New"/>
        </w:rPr>
        <w:t xml:space="preserve"> n)</w:t>
      </w:r>
    </w:p>
    <w:p w:rsidR="00370870" w:rsidRPr="00370870" w:rsidRDefault="000B349F" w:rsidP="008318E6">
      <w:pPr>
        <w:rPr>
          <w:rFonts w:ascii="Courier New" w:hAnsi="Courier New" w:cs="Courier New"/>
          <w:lang w:val="da-DK"/>
          <w:rPrChange w:id="374" w:author="sony" w:date="2013-01-09T09:46:00Z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da-DK"/>
        </w:rPr>
        <w:t>{</w:t>
      </w:r>
    </w:p>
    <w:p w:rsidR="00370870" w:rsidRPr="00370870" w:rsidRDefault="000B349F" w:rsidP="008318E6">
      <w:pPr>
        <w:rPr>
          <w:rFonts w:ascii="Courier New" w:hAnsi="Courier New" w:cs="Courier New"/>
          <w:lang w:val="da-DK"/>
          <w:rPrChange w:id="375" w:author="sony" w:date="2013-01-09T09:46:00Z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da-DK"/>
        </w:rPr>
        <w:tab/>
      </w:r>
      <w:r w:rsidRPr="000B349F">
        <w:rPr>
          <w:rFonts w:ascii="Courier New" w:hAnsi="Courier New" w:cs="Courier New"/>
          <w:lang w:val="da-DK"/>
          <w:rPrChange w:id="376" w:author="sony" w:date="2013-01-09T09:46:00Z">
            <w:rPr>
              <w:rFonts w:ascii="Courier New" w:hAnsi="Courier New" w:cs="Courier New"/>
            </w:rPr>
          </w:rPrChange>
        </w:rPr>
        <w:t>for(int i=0;i&lt;n;i++)</w:t>
      </w:r>
    </w:p>
    <w:p w:rsidR="00370870" w:rsidRPr="00370870" w:rsidRDefault="000B349F" w:rsidP="008318E6">
      <w:pPr>
        <w:rPr>
          <w:rFonts w:ascii="Courier New" w:hAnsi="Courier New" w:cs="Courier New"/>
          <w:lang w:val="da-DK"/>
          <w:rPrChange w:id="377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da-DK"/>
        </w:rPr>
        <w:tab/>
      </w:r>
      <w:r w:rsidR="00370870">
        <w:rPr>
          <w:rFonts w:ascii="Courier New" w:hAnsi="Courier New" w:cs="Courier New"/>
          <w:lang w:val="da-DK"/>
        </w:rPr>
        <w:t>{</w:t>
      </w:r>
    </w:p>
    <w:p w:rsidR="00370870" w:rsidRPr="00370870" w:rsidRDefault="00370870" w:rsidP="008318E6">
      <w:pPr>
        <w:rPr>
          <w:rFonts w:ascii="Courier New" w:hAnsi="Courier New" w:cs="Courier New"/>
          <w:lang w:val="da-DK"/>
          <w:rPrChange w:id="378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da-DK"/>
        </w:rPr>
        <w:tab/>
      </w:r>
      <w:r>
        <w:rPr>
          <w:rFonts w:ascii="Courier New" w:hAnsi="Courier New" w:cs="Courier New"/>
          <w:lang w:val="da-DK"/>
        </w:rPr>
        <w:tab/>
      </w:r>
      <w:r w:rsidR="000B349F" w:rsidRPr="000B349F">
        <w:rPr>
          <w:rFonts w:ascii="Courier New" w:hAnsi="Courier New" w:cs="Courier New"/>
          <w:lang w:val="da-DK"/>
          <w:rPrChange w:id="379" w:author="User" w:date="2011-02-28T07:38:00Z">
            <w:rPr>
              <w:rFonts w:ascii="Courier New" w:hAnsi="Courier New" w:cs="Courier New"/>
            </w:rPr>
          </w:rPrChange>
        </w:rPr>
        <w:t>for(int j=i;j&gt;0;j--)</w:t>
      </w:r>
    </w:p>
    <w:p w:rsidR="00370870" w:rsidRPr="008318E6" w:rsidRDefault="00370870" w:rsidP="008318E6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da-DK"/>
        </w:rPr>
        <w:tab/>
      </w:r>
      <w:r>
        <w:rPr>
          <w:rFonts w:ascii="Courier New" w:hAnsi="Courier New" w:cs="Courier New"/>
          <w:lang w:val="da-DK"/>
        </w:rPr>
        <w:tab/>
      </w:r>
      <w:r w:rsidRPr="008318E6">
        <w:rPr>
          <w:rFonts w:ascii="Courier New" w:hAnsi="Courier New" w:cs="Courier New"/>
        </w:rPr>
        <w:t>{</w:t>
      </w:r>
    </w:p>
    <w:p w:rsidR="00370870" w:rsidRPr="008318E6" w:rsidRDefault="00370870" w:rsidP="008318E6">
      <w:pPr>
        <w:rPr>
          <w:rFonts w:ascii="Courier New" w:hAnsi="Courier New" w:cs="Courier New"/>
        </w:rPr>
      </w:pPr>
      <w:r w:rsidRPr="008318E6">
        <w:rPr>
          <w:rFonts w:ascii="Courier New" w:hAnsi="Courier New" w:cs="Courier New"/>
        </w:rPr>
        <w:tab/>
      </w:r>
      <w:r w:rsidRPr="008318E6">
        <w:rPr>
          <w:rFonts w:ascii="Courier New" w:hAnsi="Courier New" w:cs="Courier New"/>
        </w:rPr>
        <w:tab/>
      </w:r>
      <w:r w:rsidRPr="008318E6">
        <w:rPr>
          <w:rFonts w:ascii="Courier New" w:hAnsi="Courier New" w:cs="Courier New"/>
        </w:rPr>
        <w:tab/>
      </w:r>
      <w:proofErr w:type="gramStart"/>
      <w:r w:rsidRPr="008318E6">
        <w:rPr>
          <w:rFonts w:ascii="Courier New" w:hAnsi="Courier New" w:cs="Courier New"/>
        </w:rPr>
        <w:t>if(</w:t>
      </w:r>
      <w:proofErr w:type="gramEnd"/>
      <w:r w:rsidRPr="008318E6">
        <w:rPr>
          <w:rFonts w:ascii="Courier New" w:hAnsi="Courier New" w:cs="Courier New"/>
        </w:rPr>
        <w:t>b[j]&lt;b[j-1])</w:t>
      </w:r>
    </w:p>
    <w:p w:rsidR="00370870" w:rsidRPr="008318E6" w:rsidRDefault="00370870" w:rsidP="008318E6">
      <w:pPr>
        <w:rPr>
          <w:rFonts w:ascii="Courier New" w:hAnsi="Courier New" w:cs="Courier New"/>
        </w:rPr>
      </w:pPr>
      <w:r w:rsidRPr="008318E6">
        <w:rPr>
          <w:rFonts w:ascii="Courier New" w:hAnsi="Courier New" w:cs="Courier New"/>
        </w:rPr>
        <w:tab/>
      </w:r>
      <w:r w:rsidRPr="008318E6">
        <w:rPr>
          <w:rFonts w:ascii="Courier New" w:hAnsi="Courier New" w:cs="Courier New"/>
        </w:rPr>
        <w:tab/>
      </w:r>
      <w:r w:rsidRPr="008318E6">
        <w:rPr>
          <w:rFonts w:ascii="Courier New" w:hAnsi="Courier New" w:cs="Courier New"/>
        </w:rPr>
        <w:tab/>
        <w:t>{</w:t>
      </w:r>
    </w:p>
    <w:p w:rsidR="00370870" w:rsidRPr="008318E6" w:rsidRDefault="00370870" w:rsidP="008318E6">
      <w:pPr>
        <w:rPr>
          <w:rFonts w:ascii="Courier New" w:hAnsi="Courier New" w:cs="Courier New"/>
        </w:rPr>
      </w:pPr>
      <w:r w:rsidRPr="008318E6">
        <w:rPr>
          <w:rFonts w:ascii="Courier New" w:hAnsi="Courier New" w:cs="Courier New"/>
        </w:rPr>
        <w:tab/>
      </w:r>
      <w:r w:rsidRPr="008318E6">
        <w:rPr>
          <w:rFonts w:ascii="Courier New" w:hAnsi="Courier New" w:cs="Courier New"/>
        </w:rPr>
        <w:tab/>
      </w:r>
      <w:r w:rsidRPr="008318E6">
        <w:rPr>
          <w:rFonts w:ascii="Courier New" w:hAnsi="Courier New" w:cs="Courier New"/>
        </w:rPr>
        <w:tab/>
      </w:r>
      <w:r w:rsidRPr="008318E6">
        <w:rPr>
          <w:rFonts w:ascii="Courier New" w:hAnsi="Courier New" w:cs="Courier New"/>
        </w:rPr>
        <w:tab/>
      </w:r>
      <w:proofErr w:type="spellStart"/>
      <w:proofErr w:type="gramStart"/>
      <w:r w:rsidRPr="008318E6">
        <w:rPr>
          <w:rFonts w:ascii="Courier New" w:hAnsi="Courier New" w:cs="Courier New"/>
        </w:rPr>
        <w:t>int</w:t>
      </w:r>
      <w:proofErr w:type="spellEnd"/>
      <w:proofErr w:type="gramEnd"/>
      <w:r w:rsidRPr="008318E6">
        <w:rPr>
          <w:rFonts w:ascii="Courier New" w:hAnsi="Courier New" w:cs="Courier New"/>
        </w:rPr>
        <w:t xml:space="preserve"> temp = b[j];</w:t>
      </w:r>
    </w:p>
    <w:p w:rsidR="00370870" w:rsidRPr="00370870" w:rsidRDefault="00370870" w:rsidP="008318E6">
      <w:pPr>
        <w:rPr>
          <w:rFonts w:ascii="Courier New" w:hAnsi="Courier New" w:cs="Courier New"/>
          <w:lang w:val="pl-PL"/>
          <w:rPrChange w:id="380" w:author="Unknown">
            <w:rPr>
              <w:rFonts w:ascii="Courier New" w:hAnsi="Courier New" w:cs="Courier New"/>
            </w:rPr>
          </w:rPrChange>
        </w:rPr>
      </w:pPr>
      <w:r w:rsidRPr="008318E6">
        <w:rPr>
          <w:rFonts w:ascii="Courier New" w:hAnsi="Courier New" w:cs="Courier New"/>
        </w:rPr>
        <w:tab/>
      </w:r>
      <w:r w:rsidRPr="008318E6">
        <w:rPr>
          <w:rFonts w:ascii="Courier New" w:hAnsi="Courier New" w:cs="Courier New"/>
        </w:rPr>
        <w:tab/>
      </w:r>
      <w:r w:rsidRPr="008318E6">
        <w:rPr>
          <w:rFonts w:ascii="Courier New" w:hAnsi="Courier New" w:cs="Courier New"/>
        </w:rPr>
        <w:tab/>
      </w:r>
      <w:r w:rsidRPr="008318E6">
        <w:rPr>
          <w:rFonts w:ascii="Courier New" w:hAnsi="Courier New" w:cs="Courier New"/>
        </w:rPr>
        <w:tab/>
      </w:r>
      <w:r w:rsidR="000B349F" w:rsidRPr="000B349F">
        <w:rPr>
          <w:rFonts w:ascii="Courier New" w:hAnsi="Courier New" w:cs="Courier New"/>
          <w:lang w:val="pl-PL"/>
          <w:rPrChange w:id="381" w:author="User" w:date="2011-02-28T07:38:00Z">
            <w:rPr>
              <w:rFonts w:ascii="Courier New" w:hAnsi="Courier New" w:cs="Courier New"/>
            </w:rPr>
          </w:rPrChange>
        </w:rPr>
        <w:t>b[j] = b[j-1];</w:t>
      </w:r>
    </w:p>
    <w:p w:rsidR="00370870" w:rsidRPr="00370870" w:rsidRDefault="00370870" w:rsidP="008318E6">
      <w:pPr>
        <w:rPr>
          <w:rFonts w:ascii="Courier New" w:hAnsi="Courier New" w:cs="Courier New"/>
          <w:lang w:val="pl-PL"/>
          <w:rPrChange w:id="382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</w:r>
      <w:r w:rsidR="000B349F" w:rsidRPr="000B349F">
        <w:rPr>
          <w:rFonts w:ascii="Courier New" w:hAnsi="Courier New" w:cs="Courier New"/>
          <w:lang w:val="pl-PL"/>
          <w:rPrChange w:id="383" w:author="User" w:date="2011-02-28T07:38:00Z">
            <w:rPr>
              <w:rFonts w:ascii="Courier New" w:hAnsi="Courier New" w:cs="Courier New"/>
            </w:rPr>
          </w:rPrChange>
        </w:rPr>
        <w:t>b[j-1] = temp;</w:t>
      </w:r>
    </w:p>
    <w:p w:rsidR="00370870" w:rsidRPr="008318E6" w:rsidRDefault="00370870" w:rsidP="008318E6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</w:r>
      <w:proofErr w:type="gramStart"/>
      <w:r w:rsidRPr="008318E6">
        <w:rPr>
          <w:rFonts w:ascii="Courier New" w:hAnsi="Courier New" w:cs="Courier New"/>
        </w:rPr>
        <w:t>char</w:t>
      </w:r>
      <w:proofErr w:type="gramEnd"/>
      <w:r w:rsidRPr="008318E6">
        <w:rPr>
          <w:rFonts w:ascii="Courier New" w:hAnsi="Courier New" w:cs="Courier New"/>
        </w:rPr>
        <w:t xml:space="preserve"> </w:t>
      </w:r>
      <w:proofErr w:type="spellStart"/>
      <w:r w:rsidRPr="008318E6">
        <w:rPr>
          <w:rFonts w:ascii="Courier New" w:hAnsi="Courier New" w:cs="Courier New"/>
        </w:rPr>
        <w:t>tempc</w:t>
      </w:r>
      <w:proofErr w:type="spellEnd"/>
      <w:r w:rsidRPr="008318E6">
        <w:rPr>
          <w:rFonts w:ascii="Courier New" w:hAnsi="Courier New" w:cs="Courier New"/>
        </w:rPr>
        <w:t xml:space="preserve"> = a[j];</w:t>
      </w:r>
    </w:p>
    <w:p w:rsidR="00370870" w:rsidRPr="008318E6" w:rsidRDefault="00370870" w:rsidP="008318E6">
      <w:pPr>
        <w:rPr>
          <w:rFonts w:ascii="Courier New" w:hAnsi="Courier New" w:cs="Courier New"/>
        </w:rPr>
      </w:pPr>
      <w:r w:rsidRPr="008318E6">
        <w:rPr>
          <w:rFonts w:ascii="Courier New" w:hAnsi="Courier New" w:cs="Courier New"/>
        </w:rPr>
        <w:tab/>
      </w:r>
      <w:r w:rsidRPr="008318E6">
        <w:rPr>
          <w:rFonts w:ascii="Courier New" w:hAnsi="Courier New" w:cs="Courier New"/>
        </w:rPr>
        <w:tab/>
      </w:r>
      <w:r w:rsidRPr="008318E6">
        <w:rPr>
          <w:rFonts w:ascii="Courier New" w:hAnsi="Courier New" w:cs="Courier New"/>
        </w:rPr>
        <w:tab/>
      </w:r>
      <w:r w:rsidRPr="008318E6">
        <w:rPr>
          <w:rFonts w:ascii="Courier New" w:hAnsi="Courier New" w:cs="Courier New"/>
        </w:rPr>
        <w:tab/>
      </w:r>
      <w:proofErr w:type="gramStart"/>
      <w:r w:rsidRPr="008318E6">
        <w:rPr>
          <w:rFonts w:ascii="Courier New" w:hAnsi="Courier New" w:cs="Courier New"/>
        </w:rPr>
        <w:t>a[</w:t>
      </w:r>
      <w:proofErr w:type="gramEnd"/>
      <w:r w:rsidRPr="008318E6">
        <w:rPr>
          <w:rFonts w:ascii="Courier New" w:hAnsi="Courier New" w:cs="Courier New"/>
        </w:rPr>
        <w:t>j] = a[j-1];</w:t>
      </w:r>
    </w:p>
    <w:p w:rsidR="00370870" w:rsidRPr="008318E6" w:rsidRDefault="00370870" w:rsidP="008318E6">
      <w:pPr>
        <w:rPr>
          <w:rFonts w:ascii="Courier New" w:hAnsi="Courier New" w:cs="Courier New"/>
        </w:rPr>
      </w:pPr>
      <w:r w:rsidRPr="008318E6">
        <w:rPr>
          <w:rFonts w:ascii="Courier New" w:hAnsi="Courier New" w:cs="Courier New"/>
        </w:rPr>
        <w:tab/>
      </w:r>
      <w:r w:rsidRPr="008318E6">
        <w:rPr>
          <w:rFonts w:ascii="Courier New" w:hAnsi="Courier New" w:cs="Courier New"/>
        </w:rPr>
        <w:tab/>
      </w:r>
      <w:r w:rsidRPr="008318E6">
        <w:rPr>
          <w:rFonts w:ascii="Courier New" w:hAnsi="Courier New" w:cs="Courier New"/>
        </w:rPr>
        <w:tab/>
      </w:r>
      <w:r w:rsidRPr="008318E6">
        <w:rPr>
          <w:rFonts w:ascii="Courier New" w:hAnsi="Courier New" w:cs="Courier New"/>
        </w:rPr>
        <w:tab/>
      </w:r>
      <w:proofErr w:type="gramStart"/>
      <w:r w:rsidRPr="008318E6">
        <w:rPr>
          <w:rFonts w:ascii="Courier New" w:hAnsi="Courier New" w:cs="Courier New"/>
        </w:rPr>
        <w:t>a[</w:t>
      </w:r>
      <w:proofErr w:type="gramEnd"/>
      <w:r w:rsidRPr="008318E6">
        <w:rPr>
          <w:rFonts w:ascii="Courier New" w:hAnsi="Courier New" w:cs="Courier New"/>
        </w:rPr>
        <w:t xml:space="preserve">j-1] = </w:t>
      </w:r>
      <w:proofErr w:type="spellStart"/>
      <w:r w:rsidRPr="008318E6">
        <w:rPr>
          <w:rFonts w:ascii="Courier New" w:hAnsi="Courier New" w:cs="Courier New"/>
        </w:rPr>
        <w:t>tempc</w:t>
      </w:r>
      <w:proofErr w:type="spellEnd"/>
      <w:r w:rsidRPr="008318E6">
        <w:rPr>
          <w:rFonts w:ascii="Courier New" w:hAnsi="Courier New" w:cs="Courier New"/>
        </w:rPr>
        <w:t>;</w:t>
      </w:r>
    </w:p>
    <w:p w:rsidR="00370870" w:rsidRPr="008318E6" w:rsidRDefault="00370870" w:rsidP="008318E6">
      <w:pPr>
        <w:rPr>
          <w:rFonts w:ascii="Courier New" w:hAnsi="Courier New" w:cs="Courier New"/>
        </w:rPr>
      </w:pPr>
      <w:r w:rsidRPr="008318E6">
        <w:rPr>
          <w:rFonts w:ascii="Courier New" w:hAnsi="Courier New" w:cs="Courier New"/>
        </w:rPr>
        <w:tab/>
      </w:r>
      <w:r w:rsidRPr="008318E6">
        <w:rPr>
          <w:rFonts w:ascii="Courier New" w:hAnsi="Courier New" w:cs="Courier New"/>
        </w:rPr>
        <w:tab/>
      </w:r>
      <w:r w:rsidRPr="008318E6">
        <w:rPr>
          <w:rFonts w:ascii="Courier New" w:hAnsi="Courier New" w:cs="Courier New"/>
        </w:rPr>
        <w:tab/>
        <w:t>}</w:t>
      </w:r>
    </w:p>
    <w:p w:rsidR="00370870" w:rsidRPr="008318E6" w:rsidRDefault="00370870" w:rsidP="008318E6">
      <w:pPr>
        <w:rPr>
          <w:rFonts w:ascii="Courier New" w:hAnsi="Courier New" w:cs="Courier New"/>
        </w:rPr>
      </w:pPr>
      <w:r w:rsidRPr="008318E6">
        <w:rPr>
          <w:rFonts w:ascii="Courier New" w:hAnsi="Courier New" w:cs="Courier New"/>
        </w:rPr>
        <w:tab/>
      </w:r>
      <w:r w:rsidRPr="008318E6">
        <w:rPr>
          <w:rFonts w:ascii="Courier New" w:hAnsi="Courier New" w:cs="Courier New"/>
        </w:rPr>
        <w:tab/>
        <w:t>}</w:t>
      </w:r>
    </w:p>
    <w:p w:rsidR="00370870" w:rsidRPr="008318E6" w:rsidRDefault="00370870" w:rsidP="008318E6">
      <w:pPr>
        <w:rPr>
          <w:rFonts w:ascii="Courier New" w:hAnsi="Courier New" w:cs="Courier New"/>
        </w:rPr>
      </w:pPr>
      <w:r w:rsidRPr="008318E6">
        <w:rPr>
          <w:rFonts w:ascii="Courier New" w:hAnsi="Courier New" w:cs="Courier New"/>
        </w:rPr>
        <w:tab/>
        <w:t>}</w:t>
      </w:r>
    </w:p>
    <w:p w:rsidR="00370870" w:rsidRPr="008318E6" w:rsidRDefault="00370870" w:rsidP="008318E6">
      <w:pPr>
        <w:rPr>
          <w:rFonts w:ascii="Courier New" w:hAnsi="Courier New" w:cs="Courier New"/>
        </w:rPr>
      </w:pPr>
      <w:r w:rsidRPr="008318E6">
        <w:rPr>
          <w:rFonts w:ascii="Courier New" w:hAnsi="Courier New" w:cs="Courier New"/>
        </w:rPr>
        <w:t>}</w:t>
      </w:r>
    </w:p>
    <w:p w:rsidR="00370870" w:rsidRPr="008318E6" w:rsidRDefault="00370870" w:rsidP="008318E6">
      <w:pPr>
        <w:rPr>
          <w:rFonts w:ascii="Courier New" w:hAnsi="Courier New" w:cs="Courier New"/>
        </w:rPr>
      </w:pPr>
      <w:proofErr w:type="spellStart"/>
      <w:proofErr w:type="gramStart"/>
      <w:r w:rsidRPr="008318E6">
        <w:rPr>
          <w:rFonts w:ascii="Courier New" w:hAnsi="Courier New" w:cs="Courier New"/>
        </w:rPr>
        <w:t>bool</w:t>
      </w:r>
      <w:proofErr w:type="spellEnd"/>
      <w:proofErr w:type="gramEnd"/>
      <w:r w:rsidRPr="008318E6">
        <w:rPr>
          <w:rFonts w:ascii="Courier New" w:hAnsi="Courier New" w:cs="Courier New"/>
        </w:rPr>
        <w:t xml:space="preserve"> </w:t>
      </w:r>
      <w:proofErr w:type="spellStart"/>
      <w:r w:rsidRPr="008318E6">
        <w:rPr>
          <w:rFonts w:ascii="Courier New" w:hAnsi="Courier New" w:cs="Courier New"/>
        </w:rPr>
        <w:t>StraightFlush</w:t>
      </w:r>
      <w:proofErr w:type="spellEnd"/>
      <w:r w:rsidRPr="008318E6">
        <w:rPr>
          <w:rFonts w:ascii="Courier New" w:hAnsi="Courier New" w:cs="Courier New"/>
        </w:rPr>
        <w:t>(char a[],</w:t>
      </w:r>
      <w:proofErr w:type="spellStart"/>
      <w:r w:rsidRPr="008318E6">
        <w:rPr>
          <w:rFonts w:ascii="Courier New" w:hAnsi="Courier New" w:cs="Courier New"/>
        </w:rPr>
        <w:t>int</w:t>
      </w:r>
      <w:proofErr w:type="spellEnd"/>
      <w:r w:rsidRPr="008318E6">
        <w:rPr>
          <w:rFonts w:ascii="Courier New" w:hAnsi="Courier New" w:cs="Courier New"/>
        </w:rPr>
        <w:t xml:space="preserve"> b[])</w:t>
      </w:r>
    </w:p>
    <w:p w:rsidR="00370870" w:rsidRPr="008318E6" w:rsidRDefault="00370870" w:rsidP="008318E6">
      <w:pPr>
        <w:rPr>
          <w:rFonts w:ascii="Courier New" w:hAnsi="Courier New" w:cs="Courier New"/>
        </w:rPr>
      </w:pPr>
      <w:r w:rsidRPr="008318E6">
        <w:rPr>
          <w:rFonts w:ascii="Courier New" w:hAnsi="Courier New" w:cs="Courier New"/>
        </w:rPr>
        <w:t>{</w:t>
      </w:r>
    </w:p>
    <w:p w:rsidR="00370870" w:rsidRPr="008318E6" w:rsidRDefault="00370870" w:rsidP="008318E6">
      <w:pPr>
        <w:rPr>
          <w:rFonts w:ascii="Courier New" w:hAnsi="Courier New" w:cs="Courier New"/>
        </w:rPr>
      </w:pPr>
      <w:r w:rsidRPr="008318E6">
        <w:rPr>
          <w:rFonts w:ascii="Courier New" w:hAnsi="Courier New" w:cs="Courier New"/>
        </w:rPr>
        <w:tab/>
      </w:r>
      <w:proofErr w:type="gramStart"/>
      <w:r w:rsidRPr="008318E6">
        <w:rPr>
          <w:rFonts w:ascii="Courier New" w:hAnsi="Courier New" w:cs="Courier New"/>
        </w:rPr>
        <w:t>char</w:t>
      </w:r>
      <w:proofErr w:type="gramEnd"/>
      <w:r w:rsidRPr="008318E6">
        <w:rPr>
          <w:rFonts w:ascii="Courier New" w:hAnsi="Courier New" w:cs="Courier New"/>
        </w:rPr>
        <w:t xml:space="preserve"> temp = a[0];</w:t>
      </w:r>
    </w:p>
    <w:p w:rsidR="00370870" w:rsidRPr="008318E6" w:rsidRDefault="00370870" w:rsidP="008318E6">
      <w:pPr>
        <w:rPr>
          <w:rFonts w:ascii="Courier New" w:hAnsi="Courier New" w:cs="Courier New"/>
        </w:rPr>
      </w:pPr>
      <w:r w:rsidRPr="008318E6">
        <w:rPr>
          <w:rFonts w:ascii="Courier New" w:hAnsi="Courier New" w:cs="Courier New"/>
        </w:rPr>
        <w:tab/>
      </w:r>
      <w:proofErr w:type="gramStart"/>
      <w:r w:rsidRPr="008318E6">
        <w:rPr>
          <w:rFonts w:ascii="Courier New" w:hAnsi="Courier New" w:cs="Courier New"/>
        </w:rPr>
        <w:t>for(</w:t>
      </w:r>
      <w:proofErr w:type="spellStart"/>
      <w:proofErr w:type="gramEnd"/>
      <w:r w:rsidRPr="008318E6">
        <w:rPr>
          <w:rFonts w:ascii="Courier New" w:hAnsi="Courier New" w:cs="Courier New"/>
        </w:rPr>
        <w:t>int</w:t>
      </w:r>
      <w:proofErr w:type="spellEnd"/>
      <w:r w:rsidRPr="008318E6">
        <w:rPr>
          <w:rFonts w:ascii="Courier New" w:hAnsi="Courier New" w:cs="Courier New"/>
        </w:rPr>
        <w:t xml:space="preserve"> </w:t>
      </w:r>
      <w:proofErr w:type="spellStart"/>
      <w:r w:rsidRPr="008318E6">
        <w:rPr>
          <w:rFonts w:ascii="Courier New" w:hAnsi="Courier New" w:cs="Courier New"/>
        </w:rPr>
        <w:t>i</w:t>
      </w:r>
      <w:proofErr w:type="spellEnd"/>
      <w:r w:rsidRPr="008318E6">
        <w:rPr>
          <w:rFonts w:ascii="Courier New" w:hAnsi="Courier New" w:cs="Courier New"/>
        </w:rPr>
        <w:t>=1;i&lt;5;i++)</w:t>
      </w:r>
    </w:p>
    <w:p w:rsidR="00370870" w:rsidRPr="008318E6" w:rsidRDefault="00370870" w:rsidP="008318E6">
      <w:pPr>
        <w:rPr>
          <w:rFonts w:ascii="Courier New" w:hAnsi="Courier New" w:cs="Courier New"/>
        </w:rPr>
      </w:pPr>
      <w:r w:rsidRPr="008318E6">
        <w:rPr>
          <w:rFonts w:ascii="Courier New" w:hAnsi="Courier New" w:cs="Courier New"/>
        </w:rPr>
        <w:tab/>
        <w:t>{</w:t>
      </w:r>
    </w:p>
    <w:p w:rsidR="00370870" w:rsidRPr="008318E6" w:rsidRDefault="00370870" w:rsidP="008318E6">
      <w:pPr>
        <w:rPr>
          <w:rFonts w:ascii="Courier New" w:hAnsi="Courier New" w:cs="Courier New"/>
        </w:rPr>
      </w:pPr>
      <w:r w:rsidRPr="008318E6">
        <w:rPr>
          <w:rFonts w:ascii="Courier New" w:hAnsi="Courier New" w:cs="Courier New"/>
        </w:rPr>
        <w:tab/>
      </w:r>
      <w:r w:rsidRPr="008318E6">
        <w:rPr>
          <w:rFonts w:ascii="Courier New" w:hAnsi="Courier New" w:cs="Courier New"/>
        </w:rPr>
        <w:tab/>
      </w:r>
      <w:proofErr w:type="gramStart"/>
      <w:r w:rsidRPr="008318E6">
        <w:rPr>
          <w:rFonts w:ascii="Courier New" w:hAnsi="Courier New" w:cs="Courier New"/>
        </w:rPr>
        <w:t>if(</w:t>
      </w:r>
      <w:proofErr w:type="gramEnd"/>
      <w:r w:rsidRPr="008318E6">
        <w:rPr>
          <w:rFonts w:ascii="Courier New" w:hAnsi="Courier New" w:cs="Courier New"/>
        </w:rPr>
        <w:t>a[</w:t>
      </w:r>
      <w:proofErr w:type="spellStart"/>
      <w:r w:rsidRPr="008318E6">
        <w:rPr>
          <w:rFonts w:ascii="Courier New" w:hAnsi="Courier New" w:cs="Courier New"/>
        </w:rPr>
        <w:t>i</w:t>
      </w:r>
      <w:proofErr w:type="spellEnd"/>
      <w:r w:rsidRPr="008318E6">
        <w:rPr>
          <w:rFonts w:ascii="Courier New" w:hAnsi="Courier New" w:cs="Courier New"/>
        </w:rPr>
        <w:t>]!=temp)</w:t>
      </w:r>
    </w:p>
    <w:p w:rsidR="00370870" w:rsidRPr="00370870" w:rsidRDefault="00370870" w:rsidP="008318E6">
      <w:pPr>
        <w:rPr>
          <w:rFonts w:ascii="Courier New" w:hAnsi="Courier New" w:cs="Courier New"/>
          <w:lang w:val="da-DK"/>
          <w:rPrChange w:id="384" w:author="Unknown">
            <w:rPr>
              <w:rFonts w:ascii="Courier New" w:hAnsi="Courier New" w:cs="Courier New"/>
            </w:rPr>
          </w:rPrChange>
        </w:rPr>
      </w:pPr>
      <w:r w:rsidRPr="008318E6">
        <w:rPr>
          <w:rFonts w:ascii="Courier New" w:hAnsi="Courier New" w:cs="Courier New"/>
        </w:rPr>
        <w:tab/>
      </w:r>
      <w:r w:rsidRPr="008318E6">
        <w:rPr>
          <w:rFonts w:ascii="Courier New" w:hAnsi="Courier New" w:cs="Courier New"/>
        </w:rPr>
        <w:tab/>
      </w:r>
      <w:r w:rsidRPr="008318E6">
        <w:rPr>
          <w:rFonts w:ascii="Courier New" w:hAnsi="Courier New" w:cs="Courier New"/>
        </w:rPr>
        <w:tab/>
      </w:r>
      <w:r w:rsidR="000B349F" w:rsidRPr="000B349F">
        <w:rPr>
          <w:rFonts w:ascii="Courier New" w:hAnsi="Courier New" w:cs="Courier New"/>
          <w:lang w:val="da-DK"/>
          <w:rPrChange w:id="385" w:author="User" w:date="2011-02-28T07:38:00Z">
            <w:rPr>
              <w:rFonts w:ascii="Courier New" w:hAnsi="Courier New" w:cs="Courier New"/>
            </w:rPr>
          </w:rPrChange>
        </w:rPr>
        <w:t>return false;</w:t>
      </w:r>
    </w:p>
    <w:p w:rsidR="00370870" w:rsidRPr="00370870" w:rsidRDefault="00370870" w:rsidP="008318E6">
      <w:pPr>
        <w:rPr>
          <w:rFonts w:ascii="Courier New" w:hAnsi="Courier New" w:cs="Courier New"/>
          <w:lang w:val="da-DK"/>
          <w:rPrChange w:id="386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da-DK"/>
        </w:rPr>
        <w:tab/>
        <w:t>}</w:t>
      </w:r>
    </w:p>
    <w:p w:rsidR="00370870" w:rsidRPr="00370870" w:rsidRDefault="00370870" w:rsidP="008318E6">
      <w:pPr>
        <w:rPr>
          <w:rFonts w:ascii="Courier New" w:hAnsi="Courier New" w:cs="Courier New"/>
          <w:lang w:val="da-DK"/>
          <w:rPrChange w:id="387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da-DK"/>
        </w:rPr>
        <w:tab/>
      </w:r>
      <w:r w:rsidR="000B349F" w:rsidRPr="000B349F">
        <w:rPr>
          <w:rFonts w:ascii="Courier New" w:hAnsi="Courier New" w:cs="Courier New"/>
          <w:lang w:val="da-DK"/>
          <w:rPrChange w:id="388" w:author="User" w:date="2011-02-28T07:38:00Z">
            <w:rPr>
              <w:rFonts w:ascii="Courier New" w:hAnsi="Courier New" w:cs="Courier New"/>
            </w:rPr>
          </w:rPrChange>
        </w:rPr>
        <w:t>for(i=0;i&lt;4;i++)</w:t>
      </w:r>
    </w:p>
    <w:p w:rsidR="00370870" w:rsidRPr="008318E6" w:rsidRDefault="00370870" w:rsidP="008318E6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da-DK"/>
        </w:rPr>
        <w:tab/>
      </w:r>
      <w:r w:rsidRPr="008318E6">
        <w:rPr>
          <w:rFonts w:ascii="Courier New" w:hAnsi="Courier New" w:cs="Courier New"/>
        </w:rPr>
        <w:t>{</w:t>
      </w:r>
    </w:p>
    <w:p w:rsidR="00370870" w:rsidRPr="008318E6" w:rsidRDefault="00370870" w:rsidP="008318E6">
      <w:pPr>
        <w:rPr>
          <w:rFonts w:ascii="Courier New" w:hAnsi="Courier New" w:cs="Courier New"/>
        </w:rPr>
      </w:pPr>
      <w:r w:rsidRPr="008318E6">
        <w:rPr>
          <w:rFonts w:ascii="Courier New" w:hAnsi="Courier New" w:cs="Courier New"/>
        </w:rPr>
        <w:tab/>
      </w:r>
      <w:r w:rsidRPr="008318E6">
        <w:rPr>
          <w:rFonts w:ascii="Courier New" w:hAnsi="Courier New" w:cs="Courier New"/>
        </w:rPr>
        <w:tab/>
      </w:r>
      <w:proofErr w:type="gramStart"/>
      <w:r w:rsidRPr="008318E6">
        <w:rPr>
          <w:rFonts w:ascii="Courier New" w:hAnsi="Courier New" w:cs="Courier New"/>
        </w:rPr>
        <w:t>if(</w:t>
      </w:r>
      <w:proofErr w:type="gramEnd"/>
      <w:r w:rsidRPr="008318E6">
        <w:rPr>
          <w:rFonts w:ascii="Courier New" w:hAnsi="Courier New" w:cs="Courier New"/>
        </w:rPr>
        <w:t>(b[i+1]-b[</w:t>
      </w:r>
      <w:proofErr w:type="spellStart"/>
      <w:r w:rsidRPr="008318E6">
        <w:rPr>
          <w:rFonts w:ascii="Courier New" w:hAnsi="Courier New" w:cs="Courier New"/>
        </w:rPr>
        <w:t>i</w:t>
      </w:r>
      <w:proofErr w:type="spellEnd"/>
      <w:r w:rsidRPr="008318E6">
        <w:rPr>
          <w:rFonts w:ascii="Courier New" w:hAnsi="Courier New" w:cs="Courier New"/>
        </w:rPr>
        <w:t>])!=1)</w:t>
      </w:r>
    </w:p>
    <w:p w:rsidR="00370870" w:rsidRPr="008318E6" w:rsidRDefault="00370870" w:rsidP="008318E6">
      <w:pPr>
        <w:rPr>
          <w:rFonts w:ascii="Courier New" w:hAnsi="Courier New" w:cs="Courier New"/>
        </w:rPr>
      </w:pPr>
      <w:r w:rsidRPr="008318E6">
        <w:rPr>
          <w:rFonts w:ascii="Courier New" w:hAnsi="Courier New" w:cs="Courier New"/>
        </w:rPr>
        <w:lastRenderedPageBreak/>
        <w:tab/>
      </w:r>
      <w:r w:rsidRPr="008318E6">
        <w:rPr>
          <w:rFonts w:ascii="Courier New" w:hAnsi="Courier New" w:cs="Courier New"/>
        </w:rPr>
        <w:tab/>
      </w:r>
      <w:r w:rsidRPr="008318E6">
        <w:rPr>
          <w:rFonts w:ascii="Courier New" w:hAnsi="Courier New" w:cs="Courier New"/>
        </w:rPr>
        <w:tab/>
      </w:r>
      <w:proofErr w:type="gramStart"/>
      <w:r w:rsidRPr="008318E6">
        <w:rPr>
          <w:rFonts w:ascii="Courier New" w:hAnsi="Courier New" w:cs="Courier New"/>
        </w:rPr>
        <w:t>return</w:t>
      </w:r>
      <w:proofErr w:type="gramEnd"/>
      <w:r w:rsidRPr="008318E6">
        <w:rPr>
          <w:rFonts w:ascii="Courier New" w:hAnsi="Courier New" w:cs="Courier New"/>
        </w:rPr>
        <w:t xml:space="preserve"> false;</w:t>
      </w:r>
    </w:p>
    <w:p w:rsidR="00370870" w:rsidRPr="008318E6" w:rsidRDefault="00370870" w:rsidP="008318E6">
      <w:pPr>
        <w:rPr>
          <w:rFonts w:ascii="Courier New" w:hAnsi="Courier New" w:cs="Courier New"/>
        </w:rPr>
      </w:pPr>
      <w:r w:rsidRPr="008318E6">
        <w:rPr>
          <w:rFonts w:ascii="Courier New" w:hAnsi="Courier New" w:cs="Courier New"/>
        </w:rPr>
        <w:tab/>
        <w:t>}</w:t>
      </w:r>
    </w:p>
    <w:p w:rsidR="00370870" w:rsidRPr="008318E6" w:rsidRDefault="00370870" w:rsidP="008318E6">
      <w:pPr>
        <w:rPr>
          <w:rFonts w:ascii="Courier New" w:hAnsi="Courier New" w:cs="Courier New"/>
        </w:rPr>
      </w:pPr>
      <w:r w:rsidRPr="008318E6">
        <w:rPr>
          <w:rFonts w:ascii="Courier New" w:hAnsi="Courier New" w:cs="Courier New"/>
        </w:rPr>
        <w:tab/>
      </w:r>
      <w:proofErr w:type="gramStart"/>
      <w:r w:rsidRPr="008318E6">
        <w:rPr>
          <w:rFonts w:ascii="Courier New" w:hAnsi="Courier New" w:cs="Courier New"/>
        </w:rPr>
        <w:t>return</w:t>
      </w:r>
      <w:proofErr w:type="gramEnd"/>
      <w:r w:rsidRPr="008318E6">
        <w:rPr>
          <w:rFonts w:ascii="Courier New" w:hAnsi="Courier New" w:cs="Courier New"/>
        </w:rPr>
        <w:t xml:space="preserve"> true;</w:t>
      </w:r>
    </w:p>
    <w:p w:rsidR="00370870" w:rsidRPr="008318E6" w:rsidRDefault="00370870" w:rsidP="008318E6">
      <w:pPr>
        <w:rPr>
          <w:rFonts w:ascii="Courier New" w:hAnsi="Courier New" w:cs="Courier New"/>
        </w:rPr>
      </w:pPr>
      <w:r w:rsidRPr="008318E6">
        <w:rPr>
          <w:rFonts w:ascii="Courier New" w:hAnsi="Courier New" w:cs="Courier New"/>
        </w:rPr>
        <w:t>}</w:t>
      </w:r>
    </w:p>
    <w:p w:rsidR="00370870" w:rsidRPr="008318E6" w:rsidRDefault="00370870" w:rsidP="008318E6">
      <w:pPr>
        <w:rPr>
          <w:rFonts w:ascii="Courier New" w:hAnsi="Courier New" w:cs="Courier New"/>
        </w:rPr>
      </w:pPr>
    </w:p>
    <w:p w:rsidR="00370870" w:rsidRPr="008318E6" w:rsidRDefault="00370870" w:rsidP="008318E6">
      <w:pPr>
        <w:rPr>
          <w:rFonts w:ascii="Courier New" w:hAnsi="Courier New" w:cs="Courier New"/>
        </w:rPr>
      </w:pPr>
      <w:proofErr w:type="spellStart"/>
      <w:proofErr w:type="gramStart"/>
      <w:r w:rsidRPr="008318E6">
        <w:rPr>
          <w:rFonts w:ascii="Courier New" w:hAnsi="Courier New" w:cs="Courier New"/>
        </w:rPr>
        <w:t>bool</w:t>
      </w:r>
      <w:proofErr w:type="spellEnd"/>
      <w:proofErr w:type="gramEnd"/>
      <w:r w:rsidRPr="008318E6">
        <w:rPr>
          <w:rFonts w:ascii="Courier New" w:hAnsi="Courier New" w:cs="Courier New"/>
        </w:rPr>
        <w:t xml:space="preserve"> </w:t>
      </w:r>
      <w:proofErr w:type="spellStart"/>
      <w:r w:rsidRPr="008318E6">
        <w:rPr>
          <w:rFonts w:ascii="Courier New" w:hAnsi="Courier New" w:cs="Courier New"/>
        </w:rPr>
        <w:t>Four_of_a_Kind</w:t>
      </w:r>
      <w:proofErr w:type="spellEnd"/>
      <w:r w:rsidRPr="008318E6">
        <w:rPr>
          <w:rFonts w:ascii="Courier New" w:hAnsi="Courier New" w:cs="Courier New"/>
        </w:rPr>
        <w:t>(char a[],</w:t>
      </w:r>
      <w:proofErr w:type="spellStart"/>
      <w:r w:rsidRPr="008318E6">
        <w:rPr>
          <w:rFonts w:ascii="Courier New" w:hAnsi="Courier New" w:cs="Courier New"/>
        </w:rPr>
        <w:t>int</w:t>
      </w:r>
      <w:proofErr w:type="spellEnd"/>
      <w:r w:rsidRPr="008318E6">
        <w:rPr>
          <w:rFonts w:ascii="Courier New" w:hAnsi="Courier New" w:cs="Courier New"/>
        </w:rPr>
        <w:t xml:space="preserve"> b[])</w:t>
      </w:r>
    </w:p>
    <w:p w:rsidR="00370870" w:rsidRPr="00370870" w:rsidRDefault="00370870" w:rsidP="008318E6">
      <w:pPr>
        <w:rPr>
          <w:rFonts w:ascii="Courier New" w:hAnsi="Courier New" w:cs="Courier New"/>
          <w:lang w:val="da-DK"/>
          <w:rPrChange w:id="389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da-DK"/>
        </w:rPr>
        <w:t>{</w:t>
      </w:r>
    </w:p>
    <w:p w:rsidR="00370870" w:rsidRPr="00370870" w:rsidRDefault="00370870" w:rsidP="008318E6">
      <w:pPr>
        <w:rPr>
          <w:rFonts w:ascii="Courier New" w:hAnsi="Courier New" w:cs="Courier New"/>
          <w:lang w:val="da-DK"/>
          <w:rPrChange w:id="390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da-DK"/>
        </w:rPr>
        <w:tab/>
      </w:r>
      <w:r w:rsidR="000B349F" w:rsidRPr="000B349F">
        <w:rPr>
          <w:rFonts w:ascii="Courier New" w:hAnsi="Courier New" w:cs="Courier New"/>
          <w:lang w:val="da-DK"/>
          <w:rPrChange w:id="391" w:author="User" w:date="2011-02-28T07:38:00Z">
            <w:rPr>
              <w:rFonts w:ascii="Courier New" w:hAnsi="Courier New" w:cs="Courier New"/>
            </w:rPr>
          </w:rPrChange>
        </w:rPr>
        <w:t>int temp = b[0];</w:t>
      </w:r>
    </w:p>
    <w:p w:rsidR="00370870" w:rsidRPr="00370870" w:rsidRDefault="00370870" w:rsidP="008318E6">
      <w:pPr>
        <w:rPr>
          <w:rFonts w:ascii="Courier New" w:hAnsi="Courier New" w:cs="Courier New"/>
          <w:lang w:val="da-DK"/>
          <w:rPrChange w:id="392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da-DK"/>
        </w:rPr>
        <w:tab/>
      </w:r>
      <w:r w:rsidR="000B349F" w:rsidRPr="000B349F">
        <w:rPr>
          <w:rFonts w:ascii="Courier New" w:hAnsi="Courier New" w:cs="Courier New"/>
          <w:lang w:val="da-DK"/>
          <w:rPrChange w:id="393" w:author="User" w:date="2011-02-28T07:38:00Z">
            <w:rPr>
              <w:rFonts w:ascii="Courier New" w:hAnsi="Courier New" w:cs="Courier New"/>
            </w:rPr>
          </w:rPrChange>
        </w:rPr>
        <w:t>bool flag1=true,flag2=true;</w:t>
      </w:r>
    </w:p>
    <w:p w:rsidR="00370870" w:rsidRPr="00370870" w:rsidRDefault="00370870" w:rsidP="008318E6">
      <w:pPr>
        <w:rPr>
          <w:rFonts w:ascii="Courier New" w:hAnsi="Courier New" w:cs="Courier New"/>
          <w:lang w:val="da-DK"/>
          <w:rPrChange w:id="394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da-DK"/>
        </w:rPr>
        <w:tab/>
      </w:r>
      <w:r w:rsidR="000B349F" w:rsidRPr="000B349F">
        <w:rPr>
          <w:rFonts w:ascii="Courier New" w:hAnsi="Courier New" w:cs="Courier New"/>
          <w:lang w:val="da-DK"/>
          <w:rPrChange w:id="395" w:author="User" w:date="2011-02-28T07:38:00Z">
            <w:rPr>
              <w:rFonts w:ascii="Courier New" w:hAnsi="Courier New" w:cs="Courier New"/>
            </w:rPr>
          </w:rPrChange>
        </w:rPr>
        <w:t>for(int i=1;i&lt;4;i++)</w:t>
      </w:r>
    </w:p>
    <w:p w:rsidR="00370870" w:rsidRPr="00370870" w:rsidRDefault="00370870" w:rsidP="008318E6">
      <w:pPr>
        <w:rPr>
          <w:rFonts w:ascii="Courier New" w:hAnsi="Courier New" w:cs="Courier New"/>
          <w:lang w:val="da-DK"/>
          <w:rPrChange w:id="396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da-DK"/>
        </w:rPr>
        <w:tab/>
        <w:t>{</w:t>
      </w:r>
    </w:p>
    <w:p w:rsidR="00370870" w:rsidRPr="00370870" w:rsidRDefault="00370870" w:rsidP="008318E6">
      <w:pPr>
        <w:rPr>
          <w:rFonts w:ascii="Courier New" w:hAnsi="Courier New" w:cs="Courier New"/>
          <w:lang w:val="da-DK"/>
          <w:rPrChange w:id="397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da-DK"/>
        </w:rPr>
        <w:tab/>
      </w:r>
      <w:r>
        <w:rPr>
          <w:rFonts w:ascii="Courier New" w:hAnsi="Courier New" w:cs="Courier New"/>
          <w:lang w:val="da-DK"/>
        </w:rPr>
        <w:tab/>
      </w:r>
      <w:r w:rsidR="000B349F" w:rsidRPr="000B349F">
        <w:rPr>
          <w:rFonts w:ascii="Courier New" w:hAnsi="Courier New" w:cs="Courier New"/>
          <w:lang w:val="da-DK"/>
          <w:rPrChange w:id="398" w:author="User" w:date="2011-02-28T07:38:00Z">
            <w:rPr>
              <w:rFonts w:ascii="Courier New" w:hAnsi="Courier New" w:cs="Courier New"/>
            </w:rPr>
          </w:rPrChange>
        </w:rPr>
        <w:t>if(b[i]!=temp)</w:t>
      </w:r>
    </w:p>
    <w:p w:rsidR="00370870" w:rsidRPr="00370870" w:rsidRDefault="00370870" w:rsidP="008318E6">
      <w:pPr>
        <w:rPr>
          <w:rFonts w:ascii="Courier New" w:hAnsi="Courier New" w:cs="Courier New"/>
          <w:lang w:val="da-DK"/>
          <w:rPrChange w:id="399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da-DK"/>
        </w:rPr>
        <w:tab/>
      </w:r>
      <w:r>
        <w:rPr>
          <w:rFonts w:ascii="Courier New" w:hAnsi="Courier New" w:cs="Courier New"/>
          <w:lang w:val="da-DK"/>
        </w:rPr>
        <w:tab/>
      </w:r>
      <w:r>
        <w:rPr>
          <w:rFonts w:ascii="Courier New" w:hAnsi="Courier New" w:cs="Courier New"/>
          <w:lang w:val="da-DK"/>
        </w:rPr>
        <w:tab/>
      </w:r>
      <w:r w:rsidR="000B349F" w:rsidRPr="000B349F">
        <w:rPr>
          <w:rFonts w:ascii="Courier New" w:hAnsi="Courier New" w:cs="Courier New"/>
          <w:lang w:val="da-DK"/>
          <w:rPrChange w:id="400" w:author="User" w:date="2011-02-28T07:38:00Z">
            <w:rPr>
              <w:rFonts w:ascii="Courier New" w:hAnsi="Courier New" w:cs="Courier New"/>
            </w:rPr>
          </w:rPrChange>
        </w:rPr>
        <w:t>flag1 = false;</w:t>
      </w:r>
    </w:p>
    <w:p w:rsidR="00370870" w:rsidRPr="00370870" w:rsidRDefault="00370870" w:rsidP="008318E6">
      <w:pPr>
        <w:rPr>
          <w:rFonts w:ascii="Courier New" w:hAnsi="Courier New" w:cs="Courier New"/>
          <w:lang w:val="da-DK"/>
          <w:rPrChange w:id="401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da-DK"/>
        </w:rPr>
        <w:tab/>
        <w:t>}</w:t>
      </w:r>
    </w:p>
    <w:p w:rsidR="00370870" w:rsidRPr="00370870" w:rsidRDefault="00370870" w:rsidP="008318E6">
      <w:pPr>
        <w:rPr>
          <w:rFonts w:ascii="Courier New" w:hAnsi="Courier New" w:cs="Courier New"/>
          <w:lang w:val="da-DK"/>
          <w:rPrChange w:id="402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da-DK"/>
        </w:rPr>
        <w:tab/>
      </w:r>
      <w:r w:rsidR="000B349F" w:rsidRPr="000B349F">
        <w:rPr>
          <w:rFonts w:ascii="Courier New" w:hAnsi="Courier New" w:cs="Courier New"/>
          <w:lang w:val="da-DK"/>
          <w:rPrChange w:id="403" w:author="User" w:date="2011-02-28T07:38:00Z">
            <w:rPr>
              <w:rFonts w:ascii="Courier New" w:hAnsi="Courier New" w:cs="Courier New"/>
            </w:rPr>
          </w:rPrChange>
        </w:rPr>
        <w:t>temp = b[4];</w:t>
      </w:r>
    </w:p>
    <w:p w:rsidR="00370870" w:rsidRPr="00370870" w:rsidRDefault="00370870" w:rsidP="008318E6">
      <w:pPr>
        <w:rPr>
          <w:rFonts w:ascii="Courier New" w:hAnsi="Courier New" w:cs="Courier New"/>
          <w:lang w:val="da-DK"/>
          <w:rPrChange w:id="404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da-DK"/>
        </w:rPr>
        <w:tab/>
      </w:r>
      <w:r w:rsidR="000B349F" w:rsidRPr="000B349F">
        <w:rPr>
          <w:rFonts w:ascii="Courier New" w:hAnsi="Courier New" w:cs="Courier New"/>
          <w:lang w:val="da-DK"/>
          <w:rPrChange w:id="405" w:author="User" w:date="2011-02-28T07:38:00Z">
            <w:rPr>
              <w:rFonts w:ascii="Courier New" w:hAnsi="Courier New" w:cs="Courier New"/>
            </w:rPr>
          </w:rPrChange>
        </w:rPr>
        <w:t>for(i = 3;i&gt;0;i--)</w:t>
      </w:r>
    </w:p>
    <w:p w:rsidR="00370870" w:rsidRPr="00370870" w:rsidRDefault="00370870" w:rsidP="008318E6">
      <w:pPr>
        <w:rPr>
          <w:rFonts w:ascii="Courier New" w:hAnsi="Courier New" w:cs="Courier New"/>
          <w:lang w:val="da-DK"/>
          <w:rPrChange w:id="406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da-DK"/>
        </w:rPr>
        <w:tab/>
        <w:t>{</w:t>
      </w:r>
    </w:p>
    <w:p w:rsidR="00370870" w:rsidRPr="00370870" w:rsidRDefault="00370870" w:rsidP="008318E6">
      <w:pPr>
        <w:rPr>
          <w:rFonts w:ascii="Courier New" w:hAnsi="Courier New" w:cs="Courier New"/>
          <w:lang w:val="da-DK"/>
          <w:rPrChange w:id="407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da-DK"/>
        </w:rPr>
        <w:tab/>
      </w:r>
      <w:r>
        <w:rPr>
          <w:rFonts w:ascii="Courier New" w:hAnsi="Courier New" w:cs="Courier New"/>
          <w:lang w:val="da-DK"/>
        </w:rPr>
        <w:tab/>
      </w:r>
      <w:r w:rsidR="000B349F" w:rsidRPr="000B349F">
        <w:rPr>
          <w:rFonts w:ascii="Courier New" w:hAnsi="Courier New" w:cs="Courier New"/>
          <w:lang w:val="da-DK"/>
          <w:rPrChange w:id="408" w:author="User" w:date="2011-02-28T07:38:00Z">
            <w:rPr>
              <w:rFonts w:ascii="Courier New" w:hAnsi="Courier New" w:cs="Courier New"/>
            </w:rPr>
          </w:rPrChange>
        </w:rPr>
        <w:t>if(b[i]!=temp)</w:t>
      </w:r>
    </w:p>
    <w:p w:rsidR="00370870" w:rsidRPr="00370870" w:rsidRDefault="00370870" w:rsidP="008318E6">
      <w:pPr>
        <w:rPr>
          <w:rFonts w:ascii="Courier New" w:hAnsi="Courier New" w:cs="Courier New"/>
          <w:lang w:val="da-DK"/>
          <w:rPrChange w:id="409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da-DK"/>
        </w:rPr>
        <w:tab/>
      </w:r>
      <w:r>
        <w:rPr>
          <w:rFonts w:ascii="Courier New" w:hAnsi="Courier New" w:cs="Courier New"/>
          <w:lang w:val="da-DK"/>
        </w:rPr>
        <w:tab/>
      </w:r>
      <w:r>
        <w:rPr>
          <w:rFonts w:ascii="Courier New" w:hAnsi="Courier New" w:cs="Courier New"/>
          <w:lang w:val="da-DK"/>
        </w:rPr>
        <w:tab/>
      </w:r>
      <w:r w:rsidR="000B349F" w:rsidRPr="000B349F">
        <w:rPr>
          <w:rFonts w:ascii="Courier New" w:hAnsi="Courier New" w:cs="Courier New"/>
          <w:lang w:val="da-DK"/>
          <w:rPrChange w:id="410" w:author="User" w:date="2011-02-28T07:38:00Z">
            <w:rPr>
              <w:rFonts w:ascii="Courier New" w:hAnsi="Courier New" w:cs="Courier New"/>
            </w:rPr>
          </w:rPrChange>
        </w:rPr>
        <w:t>flag2 = false;</w:t>
      </w:r>
    </w:p>
    <w:p w:rsidR="00370870" w:rsidRPr="008318E6" w:rsidRDefault="00370870" w:rsidP="008318E6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da-DK"/>
        </w:rPr>
        <w:tab/>
      </w:r>
      <w:r w:rsidRPr="008318E6">
        <w:rPr>
          <w:rFonts w:ascii="Courier New" w:hAnsi="Courier New" w:cs="Courier New"/>
        </w:rPr>
        <w:t>}</w:t>
      </w:r>
    </w:p>
    <w:p w:rsidR="00370870" w:rsidRPr="008318E6" w:rsidRDefault="00370870" w:rsidP="008318E6">
      <w:pPr>
        <w:rPr>
          <w:rFonts w:ascii="Courier New" w:hAnsi="Courier New" w:cs="Courier New"/>
        </w:rPr>
      </w:pPr>
      <w:r w:rsidRPr="008318E6">
        <w:rPr>
          <w:rFonts w:ascii="Courier New" w:hAnsi="Courier New" w:cs="Courier New"/>
        </w:rPr>
        <w:tab/>
      </w:r>
      <w:proofErr w:type="gramStart"/>
      <w:r w:rsidRPr="008318E6">
        <w:rPr>
          <w:rFonts w:ascii="Courier New" w:hAnsi="Courier New" w:cs="Courier New"/>
        </w:rPr>
        <w:t>return</w:t>
      </w:r>
      <w:proofErr w:type="gramEnd"/>
      <w:r w:rsidRPr="008318E6">
        <w:rPr>
          <w:rFonts w:ascii="Courier New" w:hAnsi="Courier New" w:cs="Courier New"/>
        </w:rPr>
        <w:t xml:space="preserve"> flag1||flag2;</w:t>
      </w:r>
    </w:p>
    <w:p w:rsidR="00370870" w:rsidRPr="008318E6" w:rsidRDefault="00370870" w:rsidP="008318E6">
      <w:pPr>
        <w:rPr>
          <w:rFonts w:ascii="Courier New" w:hAnsi="Courier New" w:cs="Courier New"/>
        </w:rPr>
      </w:pPr>
      <w:r w:rsidRPr="008318E6">
        <w:rPr>
          <w:rFonts w:ascii="Courier New" w:hAnsi="Courier New" w:cs="Courier New"/>
        </w:rPr>
        <w:t>}</w:t>
      </w:r>
    </w:p>
    <w:p w:rsidR="00370870" w:rsidRPr="008318E6" w:rsidRDefault="00370870" w:rsidP="008318E6">
      <w:pPr>
        <w:rPr>
          <w:rFonts w:ascii="Courier New" w:hAnsi="Courier New" w:cs="Courier New"/>
        </w:rPr>
      </w:pPr>
    </w:p>
    <w:p w:rsidR="00370870" w:rsidRPr="008318E6" w:rsidRDefault="00370870" w:rsidP="008318E6">
      <w:pPr>
        <w:rPr>
          <w:rFonts w:ascii="Courier New" w:hAnsi="Courier New" w:cs="Courier New"/>
        </w:rPr>
      </w:pPr>
      <w:proofErr w:type="spellStart"/>
      <w:proofErr w:type="gramStart"/>
      <w:r w:rsidRPr="008318E6">
        <w:rPr>
          <w:rFonts w:ascii="Courier New" w:hAnsi="Courier New" w:cs="Courier New"/>
        </w:rPr>
        <w:t>bool</w:t>
      </w:r>
      <w:proofErr w:type="spellEnd"/>
      <w:proofErr w:type="gramEnd"/>
      <w:r w:rsidRPr="008318E6">
        <w:rPr>
          <w:rFonts w:ascii="Courier New" w:hAnsi="Courier New" w:cs="Courier New"/>
        </w:rPr>
        <w:t xml:space="preserve"> </w:t>
      </w:r>
      <w:proofErr w:type="spellStart"/>
      <w:r w:rsidRPr="008318E6">
        <w:rPr>
          <w:rFonts w:ascii="Courier New" w:hAnsi="Courier New" w:cs="Courier New"/>
        </w:rPr>
        <w:t>FullHouse</w:t>
      </w:r>
      <w:proofErr w:type="spellEnd"/>
      <w:r w:rsidRPr="008318E6">
        <w:rPr>
          <w:rFonts w:ascii="Courier New" w:hAnsi="Courier New" w:cs="Courier New"/>
        </w:rPr>
        <w:t>(char a[],</w:t>
      </w:r>
      <w:proofErr w:type="spellStart"/>
      <w:r w:rsidRPr="008318E6">
        <w:rPr>
          <w:rFonts w:ascii="Courier New" w:hAnsi="Courier New" w:cs="Courier New"/>
        </w:rPr>
        <w:t>int</w:t>
      </w:r>
      <w:proofErr w:type="spellEnd"/>
      <w:r w:rsidRPr="008318E6">
        <w:rPr>
          <w:rFonts w:ascii="Courier New" w:hAnsi="Courier New" w:cs="Courier New"/>
        </w:rPr>
        <w:t xml:space="preserve"> b[])</w:t>
      </w:r>
    </w:p>
    <w:p w:rsidR="00370870" w:rsidRPr="00370870" w:rsidRDefault="00370870" w:rsidP="008318E6">
      <w:pPr>
        <w:rPr>
          <w:rFonts w:ascii="Courier New" w:hAnsi="Courier New" w:cs="Courier New"/>
          <w:lang w:val="da-DK"/>
          <w:rPrChange w:id="411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da-DK"/>
        </w:rPr>
        <w:t>{</w:t>
      </w:r>
    </w:p>
    <w:p w:rsidR="00370870" w:rsidRPr="00370870" w:rsidRDefault="00370870" w:rsidP="008318E6">
      <w:pPr>
        <w:rPr>
          <w:rFonts w:ascii="Courier New" w:hAnsi="Courier New" w:cs="Courier New"/>
          <w:lang w:val="da-DK"/>
          <w:rPrChange w:id="412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da-DK"/>
        </w:rPr>
        <w:tab/>
      </w:r>
      <w:r w:rsidR="000B349F" w:rsidRPr="000B349F">
        <w:rPr>
          <w:rFonts w:ascii="Courier New" w:hAnsi="Courier New" w:cs="Courier New"/>
          <w:lang w:val="da-DK"/>
          <w:rPrChange w:id="413" w:author="User" w:date="2011-02-28T07:38:00Z">
            <w:rPr>
              <w:rFonts w:ascii="Courier New" w:hAnsi="Courier New" w:cs="Courier New"/>
            </w:rPr>
          </w:rPrChange>
        </w:rPr>
        <w:t>int temp = b[0];</w:t>
      </w:r>
    </w:p>
    <w:p w:rsidR="00370870" w:rsidRPr="00370870" w:rsidRDefault="00370870" w:rsidP="008318E6">
      <w:pPr>
        <w:rPr>
          <w:rFonts w:ascii="Courier New" w:hAnsi="Courier New" w:cs="Courier New"/>
          <w:lang w:val="da-DK"/>
          <w:rPrChange w:id="414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da-DK"/>
        </w:rPr>
        <w:tab/>
      </w:r>
      <w:r w:rsidR="000B349F" w:rsidRPr="000B349F">
        <w:rPr>
          <w:rFonts w:ascii="Courier New" w:hAnsi="Courier New" w:cs="Courier New"/>
          <w:lang w:val="da-DK"/>
          <w:rPrChange w:id="415" w:author="User" w:date="2011-02-28T07:38:00Z">
            <w:rPr>
              <w:rFonts w:ascii="Courier New" w:hAnsi="Courier New" w:cs="Courier New"/>
            </w:rPr>
          </w:rPrChange>
        </w:rPr>
        <w:t>bool flag1=true,flag2=true;</w:t>
      </w:r>
    </w:p>
    <w:p w:rsidR="00370870" w:rsidRPr="008318E6" w:rsidRDefault="00370870" w:rsidP="008318E6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da-DK"/>
        </w:rPr>
        <w:tab/>
      </w:r>
      <w:proofErr w:type="gramStart"/>
      <w:r w:rsidRPr="008318E6">
        <w:rPr>
          <w:rFonts w:ascii="Courier New" w:hAnsi="Courier New" w:cs="Courier New"/>
        </w:rPr>
        <w:t>if(</w:t>
      </w:r>
      <w:proofErr w:type="gramEnd"/>
      <w:r w:rsidRPr="008318E6">
        <w:rPr>
          <w:rFonts w:ascii="Courier New" w:hAnsi="Courier New" w:cs="Courier New"/>
        </w:rPr>
        <w:t>b[3]!=b[4]||b[0]!=b[1])</w:t>
      </w:r>
    </w:p>
    <w:p w:rsidR="00370870" w:rsidRPr="008318E6" w:rsidRDefault="00370870" w:rsidP="008318E6">
      <w:pPr>
        <w:rPr>
          <w:rFonts w:ascii="Courier New" w:hAnsi="Courier New" w:cs="Courier New"/>
        </w:rPr>
      </w:pPr>
      <w:r w:rsidRPr="008318E6">
        <w:rPr>
          <w:rFonts w:ascii="Courier New" w:hAnsi="Courier New" w:cs="Courier New"/>
        </w:rPr>
        <w:tab/>
      </w:r>
      <w:r w:rsidRPr="008318E6">
        <w:rPr>
          <w:rFonts w:ascii="Courier New" w:hAnsi="Courier New" w:cs="Courier New"/>
        </w:rPr>
        <w:tab/>
      </w:r>
      <w:proofErr w:type="gramStart"/>
      <w:r w:rsidRPr="008318E6">
        <w:rPr>
          <w:rFonts w:ascii="Courier New" w:hAnsi="Courier New" w:cs="Courier New"/>
        </w:rPr>
        <w:t>return</w:t>
      </w:r>
      <w:proofErr w:type="gramEnd"/>
      <w:r w:rsidRPr="008318E6">
        <w:rPr>
          <w:rFonts w:ascii="Courier New" w:hAnsi="Courier New" w:cs="Courier New"/>
        </w:rPr>
        <w:t xml:space="preserve"> false;</w:t>
      </w:r>
      <w:r w:rsidRPr="008318E6">
        <w:rPr>
          <w:rFonts w:ascii="Courier New" w:hAnsi="Courier New" w:cs="Courier New"/>
        </w:rPr>
        <w:tab/>
      </w:r>
    </w:p>
    <w:p w:rsidR="00370870" w:rsidRPr="00370870" w:rsidRDefault="00370870" w:rsidP="008318E6">
      <w:pPr>
        <w:rPr>
          <w:rFonts w:ascii="Courier New" w:hAnsi="Courier New" w:cs="Courier New"/>
          <w:lang w:val="da-DK"/>
          <w:rPrChange w:id="416" w:author="Unknown">
            <w:rPr>
              <w:rFonts w:ascii="Courier New" w:hAnsi="Courier New" w:cs="Courier New"/>
            </w:rPr>
          </w:rPrChange>
        </w:rPr>
      </w:pPr>
      <w:r w:rsidRPr="008318E6">
        <w:rPr>
          <w:rFonts w:ascii="Courier New" w:hAnsi="Courier New" w:cs="Courier New"/>
        </w:rPr>
        <w:tab/>
      </w:r>
      <w:r w:rsidR="000B349F" w:rsidRPr="000B349F">
        <w:rPr>
          <w:rFonts w:ascii="Courier New" w:hAnsi="Courier New" w:cs="Courier New"/>
          <w:lang w:val="da-DK"/>
          <w:rPrChange w:id="417" w:author="User" w:date="2011-02-28T07:38:00Z">
            <w:rPr>
              <w:rFonts w:ascii="Courier New" w:hAnsi="Courier New" w:cs="Courier New"/>
            </w:rPr>
          </w:rPrChange>
        </w:rPr>
        <w:t>for(int i=1;i&lt;2;i++)</w:t>
      </w:r>
    </w:p>
    <w:p w:rsidR="00370870" w:rsidRPr="00370870" w:rsidRDefault="00370870" w:rsidP="008318E6">
      <w:pPr>
        <w:rPr>
          <w:rFonts w:ascii="Courier New" w:hAnsi="Courier New" w:cs="Courier New"/>
          <w:lang w:val="da-DK"/>
          <w:rPrChange w:id="418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da-DK"/>
        </w:rPr>
        <w:tab/>
        <w:t>{</w:t>
      </w:r>
    </w:p>
    <w:p w:rsidR="00370870" w:rsidRPr="00370870" w:rsidRDefault="00370870" w:rsidP="008318E6">
      <w:pPr>
        <w:rPr>
          <w:rFonts w:ascii="Courier New" w:hAnsi="Courier New" w:cs="Courier New"/>
          <w:lang w:val="da-DK"/>
          <w:rPrChange w:id="419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da-DK"/>
        </w:rPr>
        <w:tab/>
      </w:r>
      <w:r>
        <w:rPr>
          <w:rFonts w:ascii="Courier New" w:hAnsi="Courier New" w:cs="Courier New"/>
          <w:lang w:val="da-DK"/>
        </w:rPr>
        <w:tab/>
      </w:r>
      <w:r w:rsidR="000B349F" w:rsidRPr="000B349F">
        <w:rPr>
          <w:rFonts w:ascii="Courier New" w:hAnsi="Courier New" w:cs="Courier New"/>
          <w:lang w:val="da-DK"/>
          <w:rPrChange w:id="420" w:author="User" w:date="2011-02-28T07:38:00Z">
            <w:rPr>
              <w:rFonts w:ascii="Courier New" w:hAnsi="Courier New" w:cs="Courier New"/>
            </w:rPr>
          </w:rPrChange>
        </w:rPr>
        <w:t>if(b[i]!=temp)</w:t>
      </w:r>
    </w:p>
    <w:p w:rsidR="00370870" w:rsidRPr="00370870" w:rsidRDefault="00370870" w:rsidP="008318E6">
      <w:pPr>
        <w:rPr>
          <w:rFonts w:ascii="Courier New" w:hAnsi="Courier New" w:cs="Courier New"/>
          <w:lang w:val="da-DK"/>
          <w:rPrChange w:id="421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da-DK"/>
        </w:rPr>
        <w:tab/>
      </w:r>
      <w:r>
        <w:rPr>
          <w:rFonts w:ascii="Courier New" w:hAnsi="Courier New" w:cs="Courier New"/>
          <w:lang w:val="da-DK"/>
        </w:rPr>
        <w:tab/>
      </w:r>
      <w:r>
        <w:rPr>
          <w:rFonts w:ascii="Courier New" w:hAnsi="Courier New" w:cs="Courier New"/>
          <w:lang w:val="da-DK"/>
        </w:rPr>
        <w:tab/>
      </w:r>
      <w:r w:rsidR="000B349F" w:rsidRPr="000B349F">
        <w:rPr>
          <w:rFonts w:ascii="Courier New" w:hAnsi="Courier New" w:cs="Courier New"/>
          <w:lang w:val="da-DK"/>
          <w:rPrChange w:id="422" w:author="User" w:date="2011-02-28T07:38:00Z">
            <w:rPr>
              <w:rFonts w:ascii="Courier New" w:hAnsi="Courier New" w:cs="Courier New"/>
            </w:rPr>
          </w:rPrChange>
        </w:rPr>
        <w:t>flag1 = false;</w:t>
      </w:r>
    </w:p>
    <w:p w:rsidR="00370870" w:rsidRPr="00370870" w:rsidRDefault="00370870" w:rsidP="008318E6">
      <w:pPr>
        <w:rPr>
          <w:rFonts w:ascii="Courier New" w:hAnsi="Courier New" w:cs="Courier New"/>
          <w:lang w:val="da-DK"/>
          <w:rPrChange w:id="423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da-DK"/>
        </w:rPr>
        <w:tab/>
        <w:t>}</w:t>
      </w:r>
    </w:p>
    <w:p w:rsidR="00370870" w:rsidRPr="00370870" w:rsidRDefault="00370870" w:rsidP="008318E6">
      <w:pPr>
        <w:rPr>
          <w:rFonts w:ascii="Courier New" w:hAnsi="Courier New" w:cs="Courier New"/>
          <w:lang w:val="da-DK"/>
          <w:rPrChange w:id="424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da-DK"/>
        </w:rPr>
        <w:tab/>
      </w:r>
      <w:r w:rsidR="000B349F" w:rsidRPr="000B349F">
        <w:rPr>
          <w:rFonts w:ascii="Courier New" w:hAnsi="Courier New" w:cs="Courier New"/>
          <w:lang w:val="da-DK"/>
          <w:rPrChange w:id="425" w:author="User" w:date="2011-02-28T07:38:00Z">
            <w:rPr>
              <w:rFonts w:ascii="Courier New" w:hAnsi="Courier New" w:cs="Courier New"/>
            </w:rPr>
          </w:rPrChange>
        </w:rPr>
        <w:t>temp = b[4];</w:t>
      </w:r>
    </w:p>
    <w:p w:rsidR="00370870" w:rsidRPr="00370870" w:rsidRDefault="00370870" w:rsidP="008318E6">
      <w:pPr>
        <w:rPr>
          <w:rFonts w:ascii="Courier New" w:hAnsi="Courier New" w:cs="Courier New"/>
          <w:lang w:val="da-DK"/>
          <w:rPrChange w:id="426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da-DK"/>
        </w:rPr>
        <w:tab/>
      </w:r>
      <w:r w:rsidR="000B349F" w:rsidRPr="000B349F">
        <w:rPr>
          <w:rFonts w:ascii="Courier New" w:hAnsi="Courier New" w:cs="Courier New"/>
          <w:lang w:val="da-DK"/>
          <w:rPrChange w:id="427" w:author="User" w:date="2011-02-28T07:38:00Z">
            <w:rPr>
              <w:rFonts w:ascii="Courier New" w:hAnsi="Courier New" w:cs="Courier New"/>
            </w:rPr>
          </w:rPrChange>
        </w:rPr>
        <w:t>for(i=2;i&lt;5;i++)</w:t>
      </w:r>
    </w:p>
    <w:p w:rsidR="00370870" w:rsidRPr="00370870" w:rsidRDefault="00370870" w:rsidP="008318E6">
      <w:pPr>
        <w:rPr>
          <w:rFonts w:ascii="Courier New" w:hAnsi="Courier New" w:cs="Courier New"/>
          <w:lang w:val="da-DK"/>
          <w:rPrChange w:id="428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da-DK"/>
        </w:rPr>
        <w:tab/>
        <w:t>{</w:t>
      </w:r>
    </w:p>
    <w:p w:rsidR="00370870" w:rsidRPr="00370870" w:rsidRDefault="00370870" w:rsidP="008318E6">
      <w:pPr>
        <w:rPr>
          <w:rFonts w:ascii="Courier New" w:hAnsi="Courier New" w:cs="Courier New"/>
          <w:lang w:val="da-DK"/>
          <w:rPrChange w:id="429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da-DK"/>
        </w:rPr>
        <w:tab/>
      </w:r>
      <w:r>
        <w:rPr>
          <w:rFonts w:ascii="Courier New" w:hAnsi="Courier New" w:cs="Courier New"/>
          <w:lang w:val="da-DK"/>
        </w:rPr>
        <w:tab/>
      </w:r>
      <w:r w:rsidR="000B349F" w:rsidRPr="000B349F">
        <w:rPr>
          <w:rFonts w:ascii="Courier New" w:hAnsi="Courier New" w:cs="Courier New"/>
          <w:lang w:val="da-DK"/>
          <w:rPrChange w:id="430" w:author="User" w:date="2011-02-28T07:38:00Z">
            <w:rPr>
              <w:rFonts w:ascii="Courier New" w:hAnsi="Courier New" w:cs="Courier New"/>
            </w:rPr>
          </w:rPrChange>
        </w:rPr>
        <w:t>if(b[i]!=temp)</w:t>
      </w:r>
    </w:p>
    <w:p w:rsidR="00370870" w:rsidRPr="00370870" w:rsidRDefault="00370870" w:rsidP="008318E6">
      <w:pPr>
        <w:rPr>
          <w:rFonts w:ascii="Courier New" w:hAnsi="Courier New" w:cs="Courier New"/>
          <w:lang w:val="da-DK"/>
          <w:rPrChange w:id="431" w:author="Unknown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  <w:lang w:val="da-DK"/>
        </w:rPr>
        <w:tab/>
      </w:r>
      <w:r>
        <w:rPr>
          <w:rFonts w:ascii="Courier New" w:hAnsi="Courier New" w:cs="Courier New"/>
          <w:lang w:val="da-DK"/>
        </w:rPr>
        <w:tab/>
      </w:r>
      <w:r>
        <w:rPr>
          <w:rFonts w:ascii="Courier New" w:hAnsi="Courier New" w:cs="Courier New"/>
          <w:lang w:val="da-DK"/>
        </w:rPr>
        <w:tab/>
      </w:r>
      <w:r w:rsidR="000B349F" w:rsidRPr="000B349F">
        <w:rPr>
          <w:rFonts w:ascii="Courier New" w:hAnsi="Courier New" w:cs="Courier New"/>
          <w:lang w:val="da-DK"/>
          <w:rPrChange w:id="432" w:author="User" w:date="2011-02-28T07:38:00Z">
            <w:rPr>
              <w:rFonts w:ascii="Courier New" w:hAnsi="Courier New" w:cs="Courier New"/>
            </w:rPr>
          </w:rPrChange>
        </w:rPr>
        <w:t>flag2 = false;</w:t>
      </w:r>
    </w:p>
    <w:p w:rsidR="00370870" w:rsidRPr="008318E6" w:rsidRDefault="00370870" w:rsidP="008318E6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da-DK"/>
        </w:rPr>
        <w:tab/>
      </w:r>
      <w:r w:rsidRPr="008318E6">
        <w:rPr>
          <w:rFonts w:ascii="Courier New" w:hAnsi="Courier New" w:cs="Courier New"/>
        </w:rPr>
        <w:t>}</w:t>
      </w:r>
    </w:p>
    <w:p w:rsidR="00370870" w:rsidRPr="008318E6" w:rsidRDefault="00370870" w:rsidP="008318E6">
      <w:pPr>
        <w:rPr>
          <w:rFonts w:ascii="Courier New" w:hAnsi="Courier New" w:cs="Courier New"/>
        </w:rPr>
      </w:pPr>
      <w:r w:rsidRPr="008318E6">
        <w:rPr>
          <w:rFonts w:ascii="Courier New" w:hAnsi="Courier New" w:cs="Courier New"/>
        </w:rPr>
        <w:tab/>
      </w:r>
      <w:proofErr w:type="gramStart"/>
      <w:r w:rsidRPr="008318E6">
        <w:rPr>
          <w:rFonts w:ascii="Courier New" w:hAnsi="Courier New" w:cs="Courier New"/>
        </w:rPr>
        <w:t>return</w:t>
      </w:r>
      <w:proofErr w:type="gramEnd"/>
      <w:r w:rsidRPr="008318E6">
        <w:rPr>
          <w:rFonts w:ascii="Courier New" w:hAnsi="Courier New" w:cs="Courier New"/>
        </w:rPr>
        <w:t xml:space="preserve"> flag1||flag2;</w:t>
      </w:r>
    </w:p>
    <w:p w:rsidR="00370870" w:rsidRPr="008318E6" w:rsidRDefault="00370870" w:rsidP="008318E6">
      <w:pPr>
        <w:rPr>
          <w:rFonts w:ascii="Courier New" w:hAnsi="Courier New" w:cs="Courier New"/>
        </w:rPr>
      </w:pPr>
      <w:r w:rsidRPr="008318E6">
        <w:rPr>
          <w:rFonts w:ascii="Courier New" w:hAnsi="Courier New" w:cs="Courier New"/>
        </w:rPr>
        <w:t>}</w:t>
      </w:r>
    </w:p>
    <w:p w:rsidR="00370870" w:rsidRPr="008318E6" w:rsidRDefault="00370870" w:rsidP="008318E6">
      <w:pPr>
        <w:rPr>
          <w:rFonts w:ascii="Courier New" w:hAnsi="Courier New" w:cs="Courier New"/>
        </w:rPr>
      </w:pPr>
    </w:p>
    <w:p w:rsidR="00370870" w:rsidRPr="008318E6" w:rsidRDefault="00370870" w:rsidP="008318E6">
      <w:pPr>
        <w:rPr>
          <w:rFonts w:ascii="Courier New" w:hAnsi="Courier New" w:cs="Courier New"/>
        </w:rPr>
      </w:pPr>
      <w:proofErr w:type="spellStart"/>
      <w:proofErr w:type="gramStart"/>
      <w:r w:rsidRPr="008318E6">
        <w:rPr>
          <w:rFonts w:ascii="Courier New" w:hAnsi="Courier New" w:cs="Courier New"/>
        </w:rPr>
        <w:t>bool</w:t>
      </w:r>
      <w:proofErr w:type="spellEnd"/>
      <w:proofErr w:type="gramEnd"/>
      <w:r w:rsidRPr="008318E6">
        <w:rPr>
          <w:rFonts w:ascii="Courier New" w:hAnsi="Courier New" w:cs="Courier New"/>
        </w:rPr>
        <w:t xml:space="preserve"> Flush(char a[],</w:t>
      </w:r>
      <w:proofErr w:type="spellStart"/>
      <w:r w:rsidRPr="008318E6">
        <w:rPr>
          <w:rFonts w:ascii="Courier New" w:hAnsi="Courier New" w:cs="Courier New"/>
        </w:rPr>
        <w:t>int</w:t>
      </w:r>
      <w:proofErr w:type="spellEnd"/>
      <w:r w:rsidRPr="008318E6">
        <w:rPr>
          <w:rFonts w:ascii="Courier New" w:hAnsi="Courier New" w:cs="Courier New"/>
        </w:rPr>
        <w:t xml:space="preserve"> b[])</w:t>
      </w:r>
    </w:p>
    <w:p w:rsidR="00370870" w:rsidRPr="008318E6" w:rsidRDefault="00370870" w:rsidP="008318E6">
      <w:pPr>
        <w:rPr>
          <w:rFonts w:ascii="Courier New" w:hAnsi="Courier New" w:cs="Courier New"/>
        </w:rPr>
      </w:pPr>
      <w:r w:rsidRPr="008318E6">
        <w:rPr>
          <w:rFonts w:ascii="Courier New" w:hAnsi="Courier New" w:cs="Courier New"/>
        </w:rPr>
        <w:lastRenderedPageBreak/>
        <w:t>{</w:t>
      </w:r>
    </w:p>
    <w:p w:rsidR="00370870" w:rsidRPr="008318E6" w:rsidRDefault="00370870" w:rsidP="008318E6">
      <w:pPr>
        <w:rPr>
          <w:rFonts w:ascii="Courier New" w:hAnsi="Courier New" w:cs="Courier New"/>
        </w:rPr>
      </w:pPr>
      <w:r w:rsidRPr="008318E6">
        <w:rPr>
          <w:rFonts w:ascii="Courier New" w:hAnsi="Courier New" w:cs="Courier New"/>
        </w:rPr>
        <w:tab/>
      </w:r>
      <w:proofErr w:type="gramStart"/>
      <w:r w:rsidRPr="008318E6">
        <w:rPr>
          <w:rFonts w:ascii="Courier New" w:hAnsi="Courier New" w:cs="Courier New"/>
        </w:rPr>
        <w:t>char</w:t>
      </w:r>
      <w:proofErr w:type="gramEnd"/>
      <w:r w:rsidRPr="008318E6">
        <w:rPr>
          <w:rFonts w:ascii="Courier New" w:hAnsi="Courier New" w:cs="Courier New"/>
        </w:rPr>
        <w:t xml:space="preserve"> temp = a[0];</w:t>
      </w:r>
    </w:p>
    <w:p w:rsidR="00370870" w:rsidRPr="008318E6" w:rsidRDefault="00370870" w:rsidP="008318E6">
      <w:pPr>
        <w:rPr>
          <w:rFonts w:ascii="Courier New" w:hAnsi="Courier New" w:cs="Courier New"/>
        </w:rPr>
      </w:pPr>
      <w:r w:rsidRPr="008318E6">
        <w:rPr>
          <w:rFonts w:ascii="Courier New" w:hAnsi="Courier New" w:cs="Courier New"/>
        </w:rPr>
        <w:tab/>
      </w:r>
      <w:proofErr w:type="gramStart"/>
      <w:r w:rsidRPr="008318E6">
        <w:rPr>
          <w:rFonts w:ascii="Courier New" w:hAnsi="Courier New" w:cs="Courier New"/>
        </w:rPr>
        <w:t>for(</w:t>
      </w:r>
      <w:proofErr w:type="spellStart"/>
      <w:proofErr w:type="gramEnd"/>
      <w:r w:rsidRPr="008318E6">
        <w:rPr>
          <w:rFonts w:ascii="Courier New" w:hAnsi="Courier New" w:cs="Courier New"/>
        </w:rPr>
        <w:t>int</w:t>
      </w:r>
      <w:proofErr w:type="spellEnd"/>
      <w:r w:rsidRPr="008318E6">
        <w:rPr>
          <w:rFonts w:ascii="Courier New" w:hAnsi="Courier New" w:cs="Courier New"/>
        </w:rPr>
        <w:t xml:space="preserve"> </w:t>
      </w:r>
      <w:proofErr w:type="spellStart"/>
      <w:r w:rsidRPr="008318E6">
        <w:rPr>
          <w:rFonts w:ascii="Courier New" w:hAnsi="Courier New" w:cs="Courier New"/>
        </w:rPr>
        <w:t>i</w:t>
      </w:r>
      <w:proofErr w:type="spellEnd"/>
      <w:r w:rsidRPr="008318E6">
        <w:rPr>
          <w:rFonts w:ascii="Courier New" w:hAnsi="Courier New" w:cs="Courier New"/>
        </w:rPr>
        <w:t>=0;i&lt;5;i++)</w:t>
      </w:r>
    </w:p>
    <w:p w:rsidR="00370870" w:rsidRPr="008318E6" w:rsidRDefault="00370870" w:rsidP="008318E6">
      <w:pPr>
        <w:rPr>
          <w:rFonts w:ascii="Courier New" w:hAnsi="Courier New" w:cs="Courier New"/>
        </w:rPr>
      </w:pPr>
      <w:r w:rsidRPr="008318E6">
        <w:rPr>
          <w:rFonts w:ascii="Courier New" w:hAnsi="Courier New" w:cs="Courier New"/>
        </w:rPr>
        <w:tab/>
        <w:t>{</w:t>
      </w:r>
    </w:p>
    <w:p w:rsidR="00370870" w:rsidRPr="008318E6" w:rsidRDefault="00370870" w:rsidP="008318E6">
      <w:pPr>
        <w:rPr>
          <w:rFonts w:ascii="Courier New" w:hAnsi="Courier New" w:cs="Courier New"/>
        </w:rPr>
      </w:pPr>
      <w:r w:rsidRPr="008318E6">
        <w:rPr>
          <w:rFonts w:ascii="Courier New" w:hAnsi="Courier New" w:cs="Courier New"/>
        </w:rPr>
        <w:tab/>
      </w:r>
      <w:r w:rsidRPr="008318E6">
        <w:rPr>
          <w:rFonts w:ascii="Courier New" w:hAnsi="Courier New" w:cs="Courier New"/>
        </w:rPr>
        <w:tab/>
      </w:r>
      <w:proofErr w:type="gramStart"/>
      <w:r w:rsidRPr="008318E6">
        <w:rPr>
          <w:rFonts w:ascii="Courier New" w:hAnsi="Courier New" w:cs="Courier New"/>
        </w:rPr>
        <w:t>if(</w:t>
      </w:r>
      <w:proofErr w:type="gramEnd"/>
      <w:r w:rsidRPr="008318E6">
        <w:rPr>
          <w:rFonts w:ascii="Courier New" w:hAnsi="Courier New" w:cs="Courier New"/>
        </w:rPr>
        <w:t>a[</w:t>
      </w:r>
      <w:proofErr w:type="spellStart"/>
      <w:r w:rsidRPr="008318E6">
        <w:rPr>
          <w:rFonts w:ascii="Courier New" w:hAnsi="Courier New" w:cs="Courier New"/>
        </w:rPr>
        <w:t>i</w:t>
      </w:r>
      <w:proofErr w:type="spellEnd"/>
      <w:r w:rsidRPr="008318E6">
        <w:rPr>
          <w:rFonts w:ascii="Courier New" w:hAnsi="Courier New" w:cs="Courier New"/>
        </w:rPr>
        <w:t>]!=temp)</w:t>
      </w:r>
    </w:p>
    <w:p w:rsidR="00370870" w:rsidRPr="008318E6" w:rsidRDefault="00370870" w:rsidP="008318E6">
      <w:pPr>
        <w:rPr>
          <w:rFonts w:ascii="Courier New" w:hAnsi="Courier New" w:cs="Courier New"/>
        </w:rPr>
      </w:pPr>
      <w:r w:rsidRPr="008318E6">
        <w:rPr>
          <w:rFonts w:ascii="Courier New" w:hAnsi="Courier New" w:cs="Courier New"/>
        </w:rPr>
        <w:tab/>
      </w:r>
      <w:r w:rsidRPr="008318E6">
        <w:rPr>
          <w:rFonts w:ascii="Courier New" w:hAnsi="Courier New" w:cs="Courier New"/>
        </w:rPr>
        <w:tab/>
      </w:r>
      <w:r w:rsidRPr="008318E6">
        <w:rPr>
          <w:rFonts w:ascii="Courier New" w:hAnsi="Courier New" w:cs="Courier New"/>
        </w:rPr>
        <w:tab/>
      </w:r>
      <w:proofErr w:type="gramStart"/>
      <w:r w:rsidRPr="008318E6">
        <w:rPr>
          <w:rFonts w:ascii="Courier New" w:hAnsi="Courier New" w:cs="Courier New"/>
        </w:rPr>
        <w:t>return</w:t>
      </w:r>
      <w:proofErr w:type="gramEnd"/>
      <w:r w:rsidRPr="008318E6">
        <w:rPr>
          <w:rFonts w:ascii="Courier New" w:hAnsi="Courier New" w:cs="Courier New"/>
        </w:rPr>
        <w:t xml:space="preserve"> false;</w:t>
      </w:r>
    </w:p>
    <w:p w:rsidR="00370870" w:rsidRPr="008318E6" w:rsidRDefault="00370870" w:rsidP="008318E6">
      <w:pPr>
        <w:rPr>
          <w:rFonts w:ascii="Courier New" w:hAnsi="Courier New" w:cs="Courier New"/>
        </w:rPr>
      </w:pPr>
      <w:r w:rsidRPr="008318E6">
        <w:rPr>
          <w:rFonts w:ascii="Courier New" w:hAnsi="Courier New" w:cs="Courier New"/>
        </w:rPr>
        <w:tab/>
        <w:t>}</w:t>
      </w:r>
    </w:p>
    <w:p w:rsidR="00370870" w:rsidRPr="008318E6" w:rsidRDefault="00370870" w:rsidP="008318E6">
      <w:pPr>
        <w:rPr>
          <w:rFonts w:ascii="Courier New" w:hAnsi="Courier New" w:cs="Courier New"/>
        </w:rPr>
      </w:pPr>
      <w:r w:rsidRPr="008318E6">
        <w:rPr>
          <w:rFonts w:ascii="Courier New" w:hAnsi="Courier New" w:cs="Courier New"/>
        </w:rPr>
        <w:tab/>
      </w:r>
      <w:proofErr w:type="gramStart"/>
      <w:r w:rsidRPr="008318E6">
        <w:rPr>
          <w:rFonts w:ascii="Courier New" w:hAnsi="Courier New" w:cs="Courier New"/>
        </w:rPr>
        <w:t>return</w:t>
      </w:r>
      <w:proofErr w:type="gramEnd"/>
      <w:r w:rsidRPr="008318E6">
        <w:rPr>
          <w:rFonts w:ascii="Courier New" w:hAnsi="Courier New" w:cs="Courier New"/>
        </w:rPr>
        <w:t xml:space="preserve"> true;</w:t>
      </w:r>
    </w:p>
    <w:p w:rsidR="00370870" w:rsidRPr="0018004A" w:rsidRDefault="00370870" w:rsidP="008318E6">
      <w:pPr>
        <w:rPr>
          <w:rFonts w:ascii="Courier New" w:hAnsi="Courier New" w:cs="Courier New"/>
        </w:rPr>
      </w:pPr>
      <w:r w:rsidRPr="008318E6">
        <w:rPr>
          <w:rFonts w:ascii="Courier New" w:hAnsi="Courier New" w:cs="Courier New"/>
        </w:rPr>
        <w:t>}</w:t>
      </w:r>
    </w:p>
    <w:sectPr w:rsidR="00370870" w:rsidRPr="0018004A" w:rsidSect="00940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0870" w:rsidRDefault="00370870" w:rsidP="00227A1D">
      <w:r>
        <w:separator/>
      </w:r>
    </w:p>
  </w:endnote>
  <w:endnote w:type="continuationSeparator" w:id="0">
    <w:p w:rsidR="00370870" w:rsidRDefault="00370870" w:rsidP="00227A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0870" w:rsidRDefault="00370870" w:rsidP="00227A1D">
      <w:r>
        <w:separator/>
      </w:r>
    </w:p>
  </w:footnote>
  <w:footnote w:type="continuationSeparator" w:id="0">
    <w:p w:rsidR="00370870" w:rsidRDefault="00370870" w:rsidP="00227A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66B19"/>
    <w:multiLevelType w:val="hybridMultilevel"/>
    <w:tmpl w:val="ED6E48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27A1D"/>
    <w:rsid w:val="0000084E"/>
    <w:rsid w:val="00032EAA"/>
    <w:rsid w:val="0003398D"/>
    <w:rsid w:val="000744D9"/>
    <w:rsid w:val="00077EC4"/>
    <w:rsid w:val="000870C1"/>
    <w:rsid w:val="000A0FDC"/>
    <w:rsid w:val="000B349F"/>
    <w:rsid w:val="000C51AF"/>
    <w:rsid w:val="00114631"/>
    <w:rsid w:val="00135ABA"/>
    <w:rsid w:val="00135F68"/>
    <w:rsid w:val="001604BF"/>
    <w:rsid w:val="00174DCF"/>
    <w:rsid w:val="0018004A"/>
    <w:rsid w:val="00181179"/>
    <w:rsid w:val="001854A4"/>
    <w:rsid w:val="001A55B8"/>
    <w:rsid w:val="001C073D"/>
    <w:rsid w:val="001C3E14"/>
    <w:rsid w:val="001D68F8"/>
    <w:rsid w:val="00200A2A"/>
    <w:rsid w:val="002055A1"/>
    <w:rsid w:val="002223A9"/>
    <w:rsid w:val="00227A1D"/>
    <w:rsid w:val="002442E7"/>
    <w:rsid w:val="00250490"/>
    <w:rsid w:val="00281FA4"/>
    <w:rsid w:val="0029306F"/>
    <w:rsid w:val="002A0EE9"/>
    <w:rsid w:val="002B28C0"/>
    <w:rsid w:val="002C2CF3"/>
    <w:rsid w:val="002D61F0"/>
    <w:rsid w:val="00300DD3"/>
    <w:rsid w:val="00321867"/>
    <w:rsid w:val="00346E4B"/>
    <w:rsid w:val="003600E8"/>
    <w:rsid w:val="00370870"/>
    <w:rsid w:val="00372B14"/>
    <w:rsid w:val="003761D0"/>
    <w:rsid w:val="00380161"/>
    <w:rsid w:val="003941B3"/>
    <w:rsid w:val="0039476B"/>
    <w:rsid w:val="00402813"/>
    <w:rsid w:val="00406937"/>
    <w:rsid w:val="00446B9D"/>
    <w:rsid w:val="00457828"/>
    <w:rsid w:val="00473CD0"/>
    <w:rsid w:val="004A2A3B"/>
    <w:rsid w:val="004B41E3"/>
    <w:rsid w:val="004C2031"/>
    <w:rsid w:val="004E26C7"/>
    <w:rsid w:val="004F1630"/>
    <w:rsid w:val="004F664C"/>
    <w:rsid w:val="00525F83"/>
    <w:rsid w:val="00551C36"/>
    <w:rsid w:val="00553CA0"/>
    <w:rsid w:val="0057305E"/>
    <w:rsid w:val="005B7C80"/>
    <w:rsid w:val="005C32A9"/>
    <w:rsid w:val="005F6F92"/>
    <w:rsid w:val="0061429B"/>
    <w:rsid w:val="00616BD8"/>
    <w:rsid w:val="00697FF2"/>
    <w:rsid w:val="006A07FF"/>
    <w:rsid w:val="00703D6D"/>
    <w:rsid w:val="0071100E"/>
    <w:rsid w:val="007143B9"/>
    <w:rsid w:val="00715698"/>
    <w:rsid w:val="00716D89"/>
    <w:rsid w:val="0076108C"/>
    <w:rsid w:val="00761B37"/>
    <w:rsid w:val="0079181B"/>
    <w:rsid w:val="007B2854"/>
    <w:rsid w:val="007D0F5D"/>
    <w:rsid w:val="007D4C8E"/>
    <w:rsid w:val="008028E1"/>
    <w:rsid w:val="00813334"/>
    <w:rsid w:val="008318E6"/>
    <w:rsid w:val="00845B4B"/>
    <w:rsid w:val="00865C62"/>
    <w:rsid w:val="00866F35"/>
    <w:rsid w:val="008761BD"/>
    <w:rsid w:val="008938E4"/>
    <w:rsid w:val="00895C59"/>
    <w:rsid w:val="008A4E48"/>
    <w:rsid w:val="008A4E7D"/>
    <w:rsid w:val="008C3C1A"/>
    <w:rsid w:val="008C3D5B"/>
    <w:rsid w:val="008C7217"/>
    <w:rsid w:val="008D78BC"/>
    <w:rsid w:val="008E7CF9"/>
    <w:rsid w:val="008F0759"/>
    <w:rsid w:val="00916CA4"/>
    <w:rsid w:val="00926005"/>
    <w:rsid w:val="00935514"/>
    <w:rsid w:val="009402CD"/>
    <w:rsid w:val="00965E78"/>
    <w:rsid w:val="00965F69"/>
    <w:rsid w:val="0099713B"/>
    <w:rsid w:val="009C278B"/>
    <w:rsid w:val="009C7E88"/>
    <w:rsid w:val="009D54A4"/>
    <w:rsid w:val="00A016E9"/>
    <w:rsid w:val="00A16A32"/>
    <w:rsid w:val="00A21088"/>
    <w:rsid w:val="00A32CEE"/>
    <w:rsid w:val="00A342C5"/>
    <w:rsid w:val="00A44367"/>
    <w:rsid w:val="00A47349"/>
    <w:rsid w:val="00A74EB3"/>
    <w:rsid w:val="00AC56EE"/>
    <w:rsid w:val="00AD659E"/>
    <w:rsid w:val="00AE14C3"/>
    <w:rsid w:val="00B30F1E"/>
    <w:rsid w:val="00B66F88"/>
    <w:rsid w:val="00BD399F"/>
    <w:rsid w:val="00BD7783"/>
    <w:rsid w:val="00BE2BB4"/>
    <w:rsid w:val="00C32B86"/>
    <w:rsid w:val="00C43E27"/>
    <w:rsid w:val="00C477E1"/>
    <w:rsid w:val="00C544CD"/>
    <w:rsid w:val="00C81D67"/>
    <w:rsid w:val="00C90165"/>
    <w:rsid w:val="00C933A0"/>
    <w:rsid w:val="00CC0931"/>
    <w:rsid w:val="00CC0E95"/>
    <w:rsid w:val="00CC3CDD"/>
    <w:rsid w:val="00CD7687"/>
    <w:rsid w:val="00CE5EE5"/>
    <w:rsid w:val="00CE757B"/>
    <w:rsid w:val="00D2729A"/>
    <w:rsid w:val="00D3678D"/>
    <w:rsid w:val="00D37760"/>
    <w:rsid w:val="00D4267F"/>
    <w:rsid w:val="00D572DC"/>
    <w:rsid w:val="00D6176C"/>
    <w:rsid w:val="00D66643"/>
    <w:rsid w:val="00D81889"/>
    <w:rsid w:val="00DA1E25"/>
    <w:rsid w:val="00DA5324"/>
    <w:rsid w:val="00DC4041"/>
    <w:rsid w:val="00DD4C29"/>
    <w:rsid w:val="00DF35EE"/>
    <w:rsid w:val="00E04705"/>
    <w:rsid w:val="00E12087"/>
    <w:rsid w:val="00E33FA6"/>
    <w:rsid w:val="00E44876"/>
    <w:rsid w:val="00E5519F"/>
    <w:rsid w:val="00E555D0"/>
    <w:rsid w:val="00E62CCF"/>
    <w:rsid w:val="00E66011"/>
    <w:rsid w:val="00E72DF2"/>
    <w:rsid w:val="00E77F1D"/>
    <w:rsid w:val="00ED78A4"/>
    <w:rsid w:val="00EE04C3"/>
    <w:rsid w:val="00EE626E"/>
    <w:rsid w:val="00EF6906"/>
    <w:rsid w:val="00F17BB9"/>
    <w:rsid w:val="00F274D6"/>
    <w:rsid w:val="00F32C17"/>
    <w:rsid w:val="00F65C6F"/>
    <w:rsid w:val="00F75403"/>
    <w:rsid w:val="00F76ED6"/>
    <w:rsid w:val="00FB5E7C"/>
    <w:rsid w:val="00FF2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4CD"/>
    <w:pPr>
      <w:widowControl w:val="0"/>
      <w:jc w:val="both"/>
    </w:pPr>
    <w:rPr>
      <w:szCs w:val="21"/>
    </w:rPr>
  </w:style>
  <w:style w:type="paragraph" w:styleId="2">
    <w:name w:val="heading 2"/>
    <w:basedOn w:val="a"/>
    <w:next w:val="a"/>
    <w:link w:val="2Char"/>
    <w:uiPriority w:val="99"/>
    <w:qFormat/>
    <w:rsid w:val="00C544C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C544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9"/>
    <w:locked/>
    <w:rsid w:val="00C544CD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locked/>
    <w:rsid w:val="00C544CD"/>
    <w:rPr>
      <w:rFonts w:cs="Times New Roman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99"/>
    <w:qFormat/>
    <w:rsid w:val="00C544C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99"/>
    <w:locked/>
    <w:rsid w:val="00C544CD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rsid w:val="00227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locked/>
    <w:rsid w:val="00227A1D"/>
    <w:rPr>
      <w:rFonts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rsid w:val="00227A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locked/>
    <w:rsid w:val="00227A1D"/>
    <w:rPr>
      <w:rFonts w:cs="Times New Roman"/>
      <w:sz w:val="18"/>
      <w:szCs w:val="18"/>
    </w:rPr>
  </w:style>
  <w:style w:type="paragraph" w:customStyle="1" w:styleId="1">
    <w:name w:val="列出段落1"/>
    <w:basedOn w:val="a"/>
    <w:uiPriority w:val="99"/>
    <w:rsid w:val="00A342C5"/>
    <w:pPr>
      <w:ind w:firstLineChars="200" w:firstLine="420"/>
    </w:pPr>
  </w:style>
  <w:style w:type="character" w:styleId="a6">
    <w:name w:val="Hyperlink"/>
    <w:basedOn w:val="a0"/>
    <w:uiPriority w:val="99"/>
    <w:semiHidden/>
    <w:rsid w:val="0003398D"/>
    <w:rPr>
      <w:rFonts w:cs="Times New Roman"/>
      <w:color w:val="136EC2"/>
      <w:u w:val="single"/>
      <w:effect w:val="none"/>
    </w:rPr>
  </w:style>
  <w:style w:type="paragraph" w:styleId="a7">
    <w:name w:val="List Paragraph"/>
    <w:basedOn w:val="a"/>
    <w:uiPriority w:val="99"/>
    <w:qFormat/>
    <w:rsid w:val="0018004A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rsid w:val="00B30F1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locked/>
    <w:rsid w:val="007143B9"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311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1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3111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0683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11176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11151">
              <w:marLeft w:val="0"/>
              <w:marRight w:val="0"/>
              <w:marTop w:val="0"/>
              <w:marBottom w:val="14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1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1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31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311157">
                          <w:marLeft w:val="0"/>
                          <w:marRight w:val="0"/>
                          <w:marTop w:val="231"/>
                          <w:marBottom w:val="0"/>
                          <w:divBdr>
                            <w:top w:val="dotted" w:sz="6" w:space="0" w:color="88B03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31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311171">
                          <w:marLeft w:val="0"/>
                          <w:marRight w:val="0"/>
                          <w:marTop w:val="0"/>
                          <w:marBottom w:val="10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311172">
                          <w:marLeft w:val="0"/>
                          <w:marRight w:val="0"/>
                          <w:marTop w:val="231"/>
                          <w:marBottom w:val="0"/>
                          <w:divBdr>
                            <w:top w:val="dotted" w:sz="6" w:space="0" w:color="88B03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31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31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31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311185">
                          <w:marLeft w:val="0"/>
                          <w:marRight w:val="0"/>
                          <w:marTop w:val="231"/>
                          <w:marBottom w:val="0"/>
                          <w:divBdr>
                            <w:top w:val="dotted" w:sz="6" w:space="0" w:color="88B03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3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1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31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1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31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1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311183">
                                          <w:marLeft w:val="0"/>
                                          <w:marRight w:val="27"/>
                                          <w:marTop w:val="0"/>
                                          <w:marBottom w:val="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311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311180">
                                          <w:marLeft w:val="0"/>
                                          <w:marRight w:val="27"/>
                                          <w:marTop w:val="0"/>
                                          <w:marBottom w:val="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31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831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8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1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1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1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311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1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1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1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31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130705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1792</Words>
  <Characters>4757</Characters>
  <Application>Microsoft Office Word</Application>
  <DocSecurity>0</DocSecurity>
  <Lines>39</Lines>
  <Paragraphs>13</Paragraphs>
  <ScaleCrop>false</ScaleCrop>
  <Company/>
  <LinksUpToDate>false</LinksUpToDate>
  <CharactersWithSpaces>6536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一、单项选择题</dc:title>
  <dc:subject/>
  <dc:creator>张海威</dc:creator>
  <cp:keywords/>
  <dc:description/>
  <cp:lastModifiedBy>何桢</cp:lastModifiedBy>
  <cp:revision>6</cp:revision>
  <dcterms:created xsi:type="dcterms:W3CDTF">2011-01-12T03:15:00Z</dcterms:created>
  <dcterms:modified xsi:type="dcterms:W3CDTF">2013-01-10T02:38:00Z</dcterms:modified>
</cp:coreProperties>
</file>